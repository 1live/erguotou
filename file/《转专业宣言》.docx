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FE5A" w14:textId="71490488" w:rsidR="00CA08AC" w:rsidRPr="00CA08AC" w:rsidRDefault="00CA08AC" w:rsidP="00CA08AC">
      <w:pPr>
        <w:pStyle w:val="a3"/>
      </w:pPr>
      <w:bookmarkStart w:id="0" w:name="_GoBack"/>
      <w:r w:rsidRPr="00CA08AC">
        <w:rPr>
          <w:rFonts w:hint="eastAsia"/>
        </w:rPr>
        <w:t>转专业宣言</w:t>
      </w:r>
    </w:p>
    <w:bookmarkEnd w:id="0"/>
    <w:p w14:paraId="3C14764E" w14:textId="70213339" w:rsidR="00C40AF5" w:rsidRDefault="00C40AF5">
      <w:r w:rsidRPr="00C40AF5">
        <w:rPr>
          <w:rFonts w:hint="eastAsia"/>
          <w:b/>
          <w:sz w:val="28"/>
          <w:szCs w:val="28"/>
        </w:rPr>
        <w:t>时间：</w:t>
      </w:r>
      <w:r>
        <w:rPr>
          <w:rFonts w:hint="eastAsia"/>
        </w:rPr>
        <w:t>上课前</w:t>
      </w:r>
    </w:p>
    <w:p w14:paraId="4A85092A" w14:textId="21C8EDBD" w:rsidR="00C40AF5" w:rsidRDefault="00C40AF5">
      <w:r w:rsidRPr="00C40AF5">
        <w:rPr>
          <w:rFonts w:hint="eastAsia"/>
          <w:b/>
          <w:sz w:val="28"/>
          <w:szCs w:val="28"/>
        </w:rPr>
        <w:t>地点：</w:t>
      </w:r>
      <w:r w:rsidR="005C78FC">
        <w:rPr>
          <w:rFonts w:hint="eastAsia"/>
        </w:rPr>
        <w:t>教室</w:t>
      </w:r>
    </w:p>
    <w:p w14:paraId="701FB639" w14:textId="7472BB77" w:rsidR="00C40AF5" w:rsidRPr="00DA6662" w:rsidRDefault="00C40AF5">
      <w:pPr>
        <w:rPr>
          <w:szCs w:val="21"/>
        </w:rPr>
      </w:pPr>
      <w:r w:rsidRPr="00C40AF5">
        <w:rPr>
          <w:rFonts w:hint="eastAsia"/>
          <w:b/>
          <w:sz w:val="28"/>
          <w:szCs w:val="28"/>
        </w:rPr>
        <w:t>人物</w:t>
      </w:r>
      <w:r w:rsidRPr="00C40AF5">
        <w:rPr>
          <w:rFonts w:hint="eastAsia"/>
          <w:sz w:val="28"/>
          <w:szCs w:val="28"/>
        </w:rPr>
        <w:t>：</w:t>
      </w:r>
      <w:r w:rsidR="00974DA0" w:rsidRPr="00974DA0">
        <w:rPr>
          <w:rFonts w:hint="eastAsia"/>
          <w:szCs w:val="21"/>
        </w:rPr>
        <w:t>男一、二、三，女一、二</w:t>
      </w:r>
      <w:r w:rsidR="00C15D60">
        <w:rPr>
          <w:rFonts w:hint="eastAsia"/>
          <w:szCs w:val="21"/>
        </w:rPr>
        <w:t>，</w:t>
      </w:r>
      <w:r w:rsidR="00974DA0" w:rsidRPr="00974DA0">
        <w:rPr>
          <w:rFonts w:hint="eastAsia"/>
          <w:szCs w:val="21"/>
        </w:rPr>
        <w:t>电话那头</w:t>
      </w:r>
    </w:p>
    <w:p w14:paraId="4150669A" w14:textId="3D11AB49" w:rsidR="00C40AF5" w:rsidRPr="00DA6662" w:rsidRDefault="00C40AF5">
      <w:r w:rsidRPr="00C40AF5">
        <w:rPr>
          <w:rFonts w:hint="eastAsia"/>
          <w:b/>
          <w:sz w:val="28"/>
          <w:szCs w:val="28"/>
        </w:rPr>
        <w:t>道具：</w:t>
      </w:r>
      <w:r>
        <w:rPr>
          <w:rFonts w:hint="eastAsia"/>
        </w:rPr>
        <w:t>手机、桌椅</w:t>
      </w:r>
      <w:r w:rsidR="00974DA0">
        <w:rPr>
          <w:rFonts w:hint="eastAsia"/>
        </w:rPr>
        <w:t>，</w:t>
      </w:r>
      <w:r w:rsidR="000143B7">
        <w:rPr>
          <w:rFonts w:hint="eastAsia"/>
        </w:rPr>
        <w:t>一张纸</w:t>
      </w:r>
      <w:r w:rsidR="009930EE">
        <w:rPr>
          <w:rFonts w:hint="eastAsia"/>
        </w:rPr>
        <w:t>（申请表），每个人自带书包等。</w:t>
      </w:r>
    </w:p>
    <w:p w14:paraId="078F79D2" w14:textId="46C264FE" w:rsidR="00C40AF5" w:rsidRDefault="00C40AF5">
      <w:pPr>
        <w:rPr>
          <w:b/>
          <w:sz w:val="28"/>
          <w:szCs w:val="28"/>
        </w:rPr>
      </w:pPr>
      <w:r w:rsidRPr="00C40AF5">
        <w:rPr>
          <w:rFonts w:hint="eastAsia"/>
          <w:b/>
          <w:sz w:val="28"/>
          <w:szCs w:val="28"/>
        </w:rPr>
        <w:t>正文：</w:t>
      </w:r>
    </w:p>
    <w:p w14:paraId="5AB0E3E0" w14:textId="1F8E807E" w:rsidR="00C40AF5" w:rsidRDefault="00C40AF5">
      <w:pPr>
        <w:rPr>
          <w:szCs w:val="21"/>
        </w:rPr>
      </w:pPr>
      <w:r w:rsidRPr="00C40AF5">
        <w:rPr>
          <w:rFonts w:hint="eastAsia"/>
          <w:b/>
          <w:szCs w:val="21"/>
        </w:rPr>
        <w:t>画外音</w:t>
      </w:r>
      <w:r w:rsidR="00FE5655">
        <w:rPr>
          <w:rFonts w:hint="eastAsia"/>
          <w:b/>
          <w:szCs w:val="21"/>
        </w:rPr>
        <w:t>（旁白</w:t>
      </w:r>
      <w:r w:rsidR="009930EE">
        <w:rPr>
          <w:rFonts w:hint="eastAsia"/>
          <w:b/>
          <w:szCs w:val="21"/>
        </w:rPr>
        <w:t>，背景音乐：命运交响曲</w:t>
      </w:r>
      <w:r w:rsidR="00FE5655">
        <w:rPr>
          <w:rFonts w:hint="eastAsia"/>
          <w:b/>
          <w:szCs w:val="21"/>
        </w:rPr>
        <w:t>）</w:t>
      </w:r>
      <w:r w:rsidRPr="00C40AF5">
        <w:rPr>
          <w:rFonts w:hint="eastAsia"/>
          <w:b/>
          <w:szCs w:val="21"/>
        </w:rPr>
        <w:t>：</w:t>
      </w:r>
      <w:r w:rsidRPr="00C40AF5">
        <w:rPr>
          <w:rFonts w:hint="eastAsia"/>
          <w:szCs w:val="21"/>
        </w:rPr>
        <w:t>一个幽灵，转专业的幽灵，在</w:t>
      </w:r>
      <w:r w:rsidR="00094FAA">
        <w:rPr>
          <w:rFonts w:hint="eastAsia"/>
          <w:szCs w:val="21"/>
        </w:rPr>
        <w:t>兰大</w:t>
      </w:r>
      <w:r w:rsidRPr="00C40AF5">
        <w:rPr>
          <w:rFonts w:hint="eastAsia"/>
          <w:szCs w:val="21"/>
        </w:rPr>
        <w:t>游荡。</w:t>
      </w:r>
      <w:r w:rsidR="00FE5655">
        <w:rPr>
          <w:rFonts w:hint="eastAsia"/>
          <w:szCs w:val="21"/>
        </w:rPr>
        <w:t>为了对这个幽灵进行神圣的围剿，我们脑中的一切动机，就业</w:t>
      </w:r>
      <w:r w:rsidR="00A91D8C">
        <w:rPr>
          <w:rFonts w:hint="eastAsia"/>
          <w:szCs w:val="21"/>
        </w:rPr>
        <w:t>机会</w:t>
      </w:r>
      <w:r w:rsidR="00FE5655">
        <w:rPr>
          <w:rFonts w:hint="eastAsia"/>
          <w:szCs w:val="21"/>
        </w:rPr>
        <w:t>、时间成本、对父母的交代，都联合起来了。</w:t>
      </w:r>
    </w:p>
    <w:p w14:paraId="0A4545E9" w14:textId="73F0D7B4" w:rsidR="00FE5655" w:rsidRDefault="009930EE">
      <w:pPr>
        <w:rPr>
          <w:szCs w:val="21"/>
        </w:rPr>
      </w:pPr>
      <w:r>
        <w:rPr>
          <w:rFonts w:hint="eastAsia"/>
          <w:b/>
          <w:szCs w:val="21"/>
        </w:rPr>
        <w:t>定点光，</w:t>
      </w:r>
      <w:r w:rsidR="00FE5655" w:rsidRPr="00FE5655">
        <w:rPr>
          <w:rFonts w:hint="eastAsia"/>
          <w:b/>
          <w:szCs w:val="21"/>
        </w:rPr>
        <w:t>男</w:t>
      </w:r>
      <w:proofErr w:type="gramStart"/>
      <w:r w:rsidR="00FE5655" w:rsidRPr="00FE5655">
        <w:rPr>
          <w:rFonts w:hint="eastAsia"/>
          <w:b/>
          <w:szCs w:val="21"/>
        </w:rPr>
        <w:t>一</w:t>
      </w:r>
      <w:proofErr w:type="gramEnd"/>
      <w:r w:rsidR="00FE5655">
        <w:rPr>
          <w:rFonts w:hint="eastAsia"/>
          <w:b/>
          <w:szCs w:val="21"/>
        </w:rPr>
        <w:t>（入场，接电话）：</w:t>
      </w:r>
      <w:r w:rsidR="00FE5655" w:rsidRPr="00FE5655">
        <w:rPr>
          <w:rFonts w:hint="eastAsia"/>
          <w:szCs w:val="21"/>
        </w:rPr>
        <w:t>学不了就转，别勉强。</w:t>
      </w:r>
    </w:p>
    <w:p w14:paraId="09A26020" w14:textId="29D25FBA" w:rsidR="00FE5655" w:rsidRPr="00C36B03" w:rsidRDefault="00FE5655">
      <w:pPr>
        <w:rPr>
          <w:szCs w:val="21"/>
        </w:rPr>
      </w:pPr>
      <w:r>
        <w:rPr>
          <w:rFonts w:hint="eastAsia"/>
          <w:b/>
          <w:szCs w:val="21"/>
        </w:rPr>
        <w:t>画外音（电话）：</w:t>
      </w:r>
      <w:r w:rsidR="00C36B03" w:rsidRPr="00C36B03">
        <w:rPr>
          <w:rFonts w:hint="eastAsia"/>
          <w:szCs w:val="21"/>
        </w:rPr>
        <w:t>火炉学是我们学校的王牌，学不来也得学啊。</w:t>
      </w:r>
    </w:p>
    <w:p w14:paraId="06AF3CDD" w14:textId="2EB21619" w:rsidR="00C36B03" w:rsidRDefault="00C36B03">
      <w:pPr>
        <w:rPr>
          <w:b/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C36B03">
        <w:rPr>
          <w:rFonts w:hint="eastAsia"/>
          <w:szCs w:val="21"/>
        </w:rPr>
        <w:t>你又不喜欢数学，或者你培养培养兴趣也好啊。</w:t>
      </w:r>
    </w:p>
    <w:p w14:paraId="01068145" w14:textId="59901606" w:rsidR="00C36B03" w:rsidRPr="00C36B03" w:rsidRDefault="00C36B03">
      <w:pPr>
        <w:rPr>
          <w:szCs w:val="21"/>
        </w:rPr>
      </w:pPr>
      <w:r>
        <w:rPr>
          <w:rFonts w:hint="eastAsia"/>
          <w:b/>
          <w:szCs w:val="21"/>
        </w:rPr>
        <w:t>画外音（电话）：</w:t>
      </w:r>
      <w:r w:rsidRPr="00C36B03">
        <w:rPr>
          <w:rFonts w:hint="eastAsia"/>
          <w:szCs w:val="21"/>
        </w:rPr>
        <w:t>培养什么呀，我都挂了两次了，六次连毕业证都没啦。</w:t>
      </w:r>
      <w:r w:rsidR="000621FA">
        <w:rPr>
          <w:rFonts w:hint="eastAsia"/>
          <w:szCs w:val="21"/>
        </w:rPr>
        <w:t>啊，我现在正在外边</w:t>
      </w:r>
      <w:r w:rsidR="009930EE">
        <w:rPr>
          <w:rFonts w:hint="eastAsia"/>
          <w:szCs w:val="21"/>
        </w:rPr>
        <w:t>喝酒呢</w:t>
      </w:r>
      <w:r w:rsidR="000621FA">
        <w:rPr>
          <w:rFonts w:hint="eastAsia"/>
          <w:szCs w:val="21"/>
        </w:rPr>
        <w:t>。</w:t>
      </w:r>
    </w:p>
    <w:p w14:paraId="329F10F1" w14:textId="26316D5F" w:rsidR="00C36B03" w:rsidRDefault="00C36B03">
      <w:pPr>
        <w:rPr>
          <w:b/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C36B03">
        <w:rPr>
          <w:rFonts w:hint="eastAsia"/>
          <w:szCs w:val="21"/>
        </w:rPr>
        <w:t>那你又不愿意转</w:t>
      </w:r>
      <w:r>
        <w:rPr>
          <w:rFonts w:hint="eastAsia"/>
          <w:b/>
          <w:szCs w:val="21"/>
        </w:rPr>
        <w:t>……</w:t>
      </w:r>
    </w:p>
    <w:p w14:paraId="513DA54F" w14:textId="0C60E7E0" w:rsidR="00C36B03" w:rsidRPr="00E54FCC" w:rsidRDefault="00C36B03">
      <w:pPr>
        <w:rPr>
          <w:szCs w:val="21"/>
        </w:rPr>
      </w:pPr>
      <w:r>
        <w:rPr>
          <w:rFonts w:hint="eastAsia"/>
          <w:b/>
          <w:szCs w:val="21"/>
        </w:rPr>
        <w:t>画外音（电话</w:t>
      </w:r>
      <w:r w:rsidR="00E54FCC">
        <w:rPr>
          <w:rFonts w:hint="eastAsia"/>
          <w:b/>
          <w:szCs w:val="21"/>
        </w:rPr>
        <w:t>，话锋一转</w:t>
      </w:r>
      <w:r>
        <w:rPr>
          <w:rFonts w:hint="eastAsia"/>
          <w:b/>
          <w:szCs w:val="21"/>
        </w:rPr>
        <w:t>）：</w:t>
      </w:r>
      <w:r w:rsidR="006E3E55">
        <w:rPr>
          <w:rFonts w:hint="eastAsia"/>
          <w:szCs w:val="21"/>
        </w:rPr>
        <w:t>哎</w:t>
      </w:r>
      <w:r w:rsidR="006E3E55" w:rsidRPr="006E3E55">
        <w:rPr>
          <w:rFonts w:hint="eastAsia"/>
          <w:szCs w:val="21"/>
        </w:rPr>
        <w:t>，</w:t>
      </w:r>
      <w:r w:rsidRPr="00E54FCC">
        <w:rPr>
          <w:rFonts w:hint="eastAsia"/>
          <w:szCs w:val="21"/>
        </w:rPr>
        <w:t>你那个冰块学一天天学啥呢，出来能干啥呢？</w:t>
      </w:r>
    </w:p>
    <w:p w14:paraId="1B72D651" w14:textId="79729B23" w:rsidR="00C36B03" w:rsidRDefault="00C36B03">
      <w:pPr>
        <w:rPr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="00E54FCC" w:rsidRPr="00E54FCC">
        <w:rPr>
          <w:rFonts w:hint="eastAsia"/>
          <w:szCs w:val="21"/>
        </w:rPr>
        <w:t>问这干嘛，就学</w:t>
      </w:r>
      <w:proofErr w:type="gramStart"/>
      <w:r w:rsidR="00E54FCC" w:rsidRPr="00E54FCC">
        <w:rPr>
          <w:rFonts w:hint="eastAsia"/>
          <w:szCs w:val="21"/>
        </w:rPr>
        <w:t>学</w:t>
      </w:r>
      <w:proofErr w:type="gramEnd"/>
      <w:r w:rsidR="00E54FCC" w:rsidRPr="00E54FCC">
        <w:rPr>
          <w:rFonts w:hint="eastAsia"/>
          <w:szCs w:val="21"/>
        </w:rPr>
        <w:t>冰块</w:t>
      </w:r>
      <w:proofErr w:type="gramStart"/>
      <w:r w:rsidR="00E54FCC">
        <w:rPr>
          <w:rFonts w:hint="eastAsia"/>
          <w:szCs w:val="21"/>
        </w:rPr>
        <w:t>是咋冻</w:t>
      </w:r>
      <w:proofErr w:type="gramEnd"/>
      <w:r w:rsidR="00E54FCC">
        <w:rPr>
          <w:rFonts w:hint="eastAsia"/>
          <w:szCs w:val="21"/>
        </w:rPr>
        <w:t>的。</w:t>
      </w:r>
    </w:p>
    <w:p w14:paraId="3CB67A70" w14:textId="1E58B49F" w:rsidR="00E54FCC" w:rsidRDefault="00E54FCC">
      <w:pPr>
        <w:rPr>
          <w:szCs w:val="21"/>
        </w:rPr>
      </w:pPr>
      <w:r>
        <w:rPr>
          <w:rFonts w:hint="eastAsia"/>
          <w:b/>
          <w:szCs w:val="21"/>
        </w:rPr>
        <w:t>画外音（电话，沉重）：</w:t>
      </w:r>
      <w:r w:rsidR="00546C9D" w:rsidRPr="00546C9D">
        <w:rPr>
          <w:rFonts w:hint="eastAsia"/>
          <w:szCs w:val="21"/>
        </w:rPr>
        <w:t>哦，</w:t>
      </w:r>
      <w:r w:rsidRPr="00E54FCC">
        <w:rPr>
          <w:rFonts w:hint="eastAsia"/>
          <w:szCs w:val="21"/>
        </w:rPr>
        <w:t>你那个</w:t>
      </w:r>
      <w:r w:rsidR="00C903C0">
        <w:rPr>
          <w:rFonts w:hint="eastAsia"/>
          <w:szCs w:val="21"/>
        </w:rPr>
        <w:t>是不是</w:t>
      </w:r>
      <w:r w:rsidRPr="00E54FCC">
        <w:rPr>
          <w:rFonts w:hint="eastAsia"/>
          <w:szCs w:val="21"/>
        </w:rPr>
        <w:t>不好就业啊。</w:t>
      </w:r>
    </w:p>
    <w:p w14:paraId="0D8D034D" w14:textId="596A304F" w:rsidR="00E54FCC" w:rsidRDefault="00E54FCC">
      <w:pPr>
        <w:rPr>
          <w:b/>
          <w:szCs w:val="21"/>
        </w:rPr>
      </w:pPr>
      <w:r w:rsidRPr="00E54FCC">
        <w:rPr>
          <w:rFonts w:hint="eastAsia"/>
          <w:b/>
          <w:szCs w:val="21"/>
        </w:rPr>
        <w:t>男</w:t>
      </w:r>
      <w:proofErr w:type="gramStart"/>
      <w:r w:rsidRPr="00E54FCC">
        <w:rPr>
          <w:rFonts w:hint="eastAsia"/>
          <w:b/>
          <w:szCs w:val="21"/>
        </w:rPr>
        <w:t>一</w:t>
      </w:r>
      <w:proofErr w:type="gramEnd"/>
      <w:r w:rsidRPr="00E54FCC">
        <w:rPr>
          <w:rFonts w:hint="eastAsia"/>
          <w:b/>
          <w:szCs w:val="21"/>
        </w:rPr>
        <w:t>：</w:t>
      </w:r>
      <w:proofErr w:type="gramStart"/>
      <w:r>
        <w:rPr>
          <w:rFonts w:hint="eastAsia"/>
          <w:szCs w:val="21"/>
        </w:rPr>
        <w:t>呃</w:t>
      </w:r>
      <w:proofErr w:type="gramEnd"/>
      <w:r>
        <w:rPr>
          <w:rFonts w:hint="eastAsia"/>
          <w:szCs w:val="21"/>
        </w:rPr>
        <w:t>……我到教室了，回去说。</w:t>
      </w:r>
      <w:r w:rsidRPr="00E54FCC">
        <w:rPr>
          <w:rFonts w:hint="eastAsia"/>
          <w:b/>
          <w:szCs w:val="21"/>
        </w:rPr>
        <w:t>（挂断</w:t>
      </w:r>
      <w:r w:rsidR="009930EE">
        <w:rPr>
          <w:rFonts w:hint="eastAsia"/>
          <w:b/>
          <w:szCs w:val="21"/>
        </w:rPr>
        <w:t>声</w:t>
      </w:r>
      <w:r w:rsidRPr="00E54FCC">
        <w:rPr>
          <w:rFonts w:hint="eastAsia"/>
          <w:b/>
          <w:szCs w:val="21"/>
        </w:rPr>
        <w:t>）</w:t>
      </w:r>
    </w:p>
    <w:p w14:paraId="1EDC9510" w14:textId="0F4F4202" w:rsidR="004B5E71" w:rsidRDefault="004B5E71">
      <w:pPr>
        <w:rPr>
          <w:szCs w:val="21"/>
        </w:rPr>
      </w:pPr>
    </w:p>
    <w:p w14:paraId="6EA40D3B" w14:textId="13009AD5" w:rsidR="004B5E71" w:rsidRDefault="009930EE">
      <w:pPr>
        <w:rPr>
          <w:szCs w:val="21"/>
        </w:rPr>
      </w:pPr>
      <w:r>
        <w:rPr>
          <w:rFonts w:hint="eastAsia"/>
          <w:szCs w:val="21"/>
        </w:rPr>
        <w:t>全亮，</w:t>
      </w:r>
      <w:r w:rsidR="004B5E71">
        <w:rPr>
          <w:rFonts w:hint="eastAsia"/>
          <w:szCs w:val="21"/>
        </w:rPr>
        <w:t>桌</w:t>
      </w:r>
      <w:r w:rsidR="00C15D60">
        <w:rPr>
          <w:rFonts w:hint="eastAsia"/>
          <w:szCs w:val="21"/>
        </w:rPr>
        <w:t>子</w:t>
      </w:r>
      <w:proofErr w:type="gramStart"/>
      <w:r w:rsidR="00C15D60">
        <w:rPr>
          <w:rFonts w:hint="eastAsia"/>
          <w:szCs w:val="21"/>
        </w:rPr>
        <w:t>旁坐着</w:t>
      </w:r>
      <w:proofErr w:type="gramEnd"/>
      <w:r w:rsidR="004B5E71">
        <w:rPr>
          <w:rFonts w:hint="eastAsia"/>
          <w:szCs w:val="21"/>
        </w:rPr>
        <w:t>几位同学</w:t>
      </w:r>
      <w:r>
        <w:rPr>
          <w:rFonts w:hint="eastAsia"/>
          <w:szCs w:val="21"/>
        </w:rPr>
        <w:t>。</w:t>
      </w:r>
    </w:p>
    <w:p w14:paraId="4B38F141" w14:textId="6EA7459B" w:rsidR="00152A25" w:rsidRPr="00152A25" w:rsidRDefault="00152A25">
      <w:pPr>
        <w:rPr>
          <w:szCs w:val="21"/>
        </w:rPr>
      </w:pPr>
      <w:r w:rsidRPr="00152A25">
        <w:rPr>
          <w:rFonts w:hint="eastAsia"/>
          <w:b/>
          <w:szCs w:val="21"/>
        </w:rPr>
        <w:t>女</w:t>
      </w:r>
      <w:proofErr w:type="gramStart"/>
      <w:r w:rsidRPr="00152A25">
        <w:rPr>
          <w:rFonts w:hint="eastAsia"/>
          <w:b/>
          <w:szCs w:val="21"/>
        </w:rPr>
        <w:t>一</w:t>
      </w:r>
      <w:proofErr w:type="gramEnd"/>
      <w:r w:rsidR="00815226" w:rsidRPr="00152A25">
        <w:rPr>
          <w:rFonts w:hint="eastAsia"/>
          <w:b/>
          <w:szCs w:val="21"/>
        </w:rPr>
        <w:t>（看到男一过来）：</w:t>
      </w:r>
      <w:r w:rsidR="005D3DFF">
        <w:rPr>
          <w:rFonts w:hint="eastAsia"/>
          <w:szCs w:val="21"/>
        </w:rPr>
        <w:t>大佬</w:t>
      </w:r>
      <w:r>
        <w:rPr>
          <w:rFonts w:hint="eastAsia"/>
          <w:szCs w:val="21"/>
        </w:rPr>
        <w:t>快来，帮男二下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决心。</w:t>
      </w:r>
    </w:p>
    <w:p w14:paraId="5AF9A5D2" w14:textId="341E656C" w:rsidR="00152A25" w:rsidRPr="00C15D60" w:rsidRDefault="00152A25">
      <w:pPr>
        <w:rPr>
          <w:b/>
          <w:szCs w:val="21"/>
        </w:rPr>
      </w:pPr>
      <w:r w:rsidRPr="00E54FCC">
        <w:rPr>
          <w:rFonts w:hint="eastAsia"/>
          <w:b/>
          <w:szCs w:val="21"/>
        </w:rPr>
        <w:t>男</w:t>
      </w:r>
      <w:proofErr w:type="gramStart"/>
      <w:r w:rsidRPr="00E54FCC">
        <w:rPr>
          <w:rFonts w:hint="eastAsia"/>
          <w:b/>
          <w:szCs w:val="21"/>
        </w:rPr>
        <w:t>一</w:t>
      </w:r>
      <w:proofErr w:type="gramEnd"/>
      <w:r w:rsidRPr="00E54FCC">
        <w:rPr>
          <w:rFonts w:hint="eastAsia"/>
          <w:b/>
          <w:szCs w:val="21"/>
        </w:rPr>
        <w:t>：</w:t>
      </w:r>
      <w:r w:rsidRPr="00152A25">
        <w:rPr>
          <w:rFonts w:hint="eastAsia"/>
          <w:szCs w:val="21"/>
        </w:rPr>
        <w:t>还没想好呀？</w:t>
      </w:r>
      <w:ins w:id="1" w:author="范 开瑞" w:date="2018-05-20T10:49:00Z">
        <w:r w:rsidR="00094FAA">
          <w:rPr>
            <w:rFonts w:hint="eastAsia"/>
            <w:szCs w:val="21"/>
          </w:rPr>
          <w:t>明天申请转专业的时间就截止了，</w:t>
        </w:r>
      </w:ins>
      <w:r w:rsidR="00094FAA">
        <w:rPr>
          <w:rFonts w:hint="eastAsia"/>
          <w:szCs w:val="21"/>
        </w:rPr>
        <w:t>尽快下决定吧。</w:t>
      </w:r>
      <w:r w:rsidR="00C15D60" w:rsidRPr="00C15D60">
        <w:rPr>
          <w:rFonts w:hint="eastAsia"/>
          <w:b/>
          <w:szCs w:val="21"/>
        </w:rPr>
        <w:t>（坐下）</w:t>
      </w:r>
    </w:p>
    <w:p w14:paraId="29AB5C75" w14:textId="77777777" w:rsidR="00C903C0" w:rsidRDefault="00152A25">
      <w:pPr>
        <w:rPr>
          <w:szCs w:val="21"/>
        </w:rPr>
      </w:pPr>
      <w:r w:rsidRPr="00152A25">
        <w:rPr>
          <w:rFonts w:hint="eastAsia"/>
          <w:b/>
          <w:szCs w:val="21"/>
        </w:rPr>
        <w:t>男二：</w:t>
      </w:r>
      <w:r>
        <w:rPr>
          <w:rFonts w:hint="eastAsia"/>
          <w:szCs w:val="21"/>
        </w:rPr>
        <w:t>唉，纠结</w:t>
      </w:r>
      <w:r w:rsidR="00CC0738">
        <w:rPr>
          <w:rFonts w:hint="eastAsia"/>
          <w:szCs w:val="21"/>
        </w:rPr>
        <w:t>啊</w:t>
      </w:r>
      <w:r>
        <w:rPr>
          <w:rFonts w:hint="eastAsia"/>
          <w:szCs w:val="21"/>
        </w:rPr>
        <w:t>。</w:t>
      </w:r>
    </w:p>
    <w:p w14:paraId="53247A4D" w14:textId="43009F45" w:rsidR="00C903C0" w:rsidRPr="00204886" w:rsidRDefault="00670540">
      <w:pPr>
        <w:rPr>
          <w:szCs w:val="21"/>
        </w:rPr>
      </w:pPr>
      <w:r w:rsidRPr="00670540">
        <w:rPr>
          <w:rFonts w:hint="eastAsia"/>
          <w:b/>
          <w:szCs w:val="21"/>
        </w:rPr>
        <w:t>女二：</w:t>
      </w:r>
      <w:r w:rsidR="00C903C0" w:rsidRPr="00204886">
        <w:rPr>
          <w:rFonts w:hint="eastAsia"/>
          <w:szCs w:val="21"/>
        </w:rPr>
        <w:t>还是不要转了，冰块学也挺有意思的啊。</w:t>
      </w:r>
    </w:p>
    <w:p w14:paraId="469F7041" w14:textId="234640A2" w:rsidR="00204886" w:rsidRPr="00204886" w:rsidRDefault="0071383D">
      <w:pPr>
        <w:rPr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 w:rsidR="00204886" w:rsidRPr="00204886">
        <w:rPr>
          <w:rFonts w:hint="eastAsia"/>
          <w:b/>
          <w:szCs w:val="21"/>
        </w:rPr>
        <w:t>：</w:t>
      </w:r>
      <w:r w:rsidR="009930EE">
        <w:rPr>
          <w:rFonts w:hint="eastAsia"/>
          <w:szCs w:val="21"/>
        </w:rPr>
        <w:t>欸</w:t>
      </w:r>
      <w:r w:rsidR="009930EE" w:rsidRPr="009930EE">
        <w:rPr>
          <w:rFonts w:hint="eastAsia"/>
          <w:szCs w:val="21"/>
        </w:rPr>
        <w:t>，你这么想别人不一定</w:t>
      </w:r>
      <w:r w:rsidR="000621FA" w:rsidRPr="009930EE">
        <w:rPr>
          <w:rFonts w:hint="eastAsia"/>
          <w:szCs w:val="21"/>
        </w:rPr>
        <w:t>，</w:t>
      </w:r>
      <w:r w:rsidR="000621FA" w:rsidRPr="000621FA">
        <w:rPr>
          <w:rFonts w:hint="eastAsia"/>
          <w:szCs w:val="21"/>
        </w:rPr>
        <w:t>你看</w:t>
      </w:r>
      <w:r w:rsidR="00204886">
        <w:rPr>
          <w:rFonts w:hint="eastAsia"/>
          <w:szCs w:val="21"/>
        </w:rPr>
        <w:t>除了你还有谁</w:t>
      </w:r>
      <w:proofErr w:type="gramStart"/>
      <w:r w:rsidR="00204886">
        <w:rPr>
          <w:rFonts w:hint="eastAsia"/>
          <w:szCs w:val="21"/>
        </w:rPr>
        <w:t>会来蹭我们</w:t>
      </w:r>
      <w:proofErr w:type="gramEnd"/>
      <w:r w:rsidR="00204886">
        <w:rPr>
          <w:rFonts w:hint="eastAsia"/>
          <w:szCs w:val="21"/>
        </w:rPr>
        <w:t>的课。</w:t>
      </w:r>
    </w:p>
    <w:p w14:paraId="1D389399" w14:textId="7D615C7E" w:rsidR="00204886" w:rsidRDefault="00204886">
      <w:pPr>
        <w:rPr>
          <w:szCs w:val="21"/>
        </w:rPr>
      </w:pPr>
      <w:r w:rsidRPr="00204886">
        <w:rPr>
          <w:rFonts w:hint="eastAsia"/>
          <w:b/>
          <w:szCs w:val="21"/>
        </w:rPr>
        <w:t>女二：</w:t>
      </w:r>
      <w:r>
        <w:rPr>
          <w:rFonts w:hint="eastAsia"/>
          <w:szCs w:val="21"/>
        </w:rPr>
        <w:t>如果不是我爸妈一定要我学火炉……哪里</w:t>
      </w:r>
      <w:proofErr w:type="gramStart"/>
      <w:r>
        <w:rPr>
          <w:rFonts w:hint="eastAsia"/>
          <w:szCs w:val="21"/>
        </w:rPr>
        <w:t>需要蹭课</w:t>
      </w:r>
      <w:r w:rsidR="009930EE">
        <w:rPr>
          <w:rFonts w:hint="eastAsia"/>
          <w:szCs w:val="21"/>
        </w:rPr>
        <w:t>呀</w:t>
      </w:r>
      <w:proofErr w:type="gramEnd"/>
      <w:r>
        <w:rPr>
          <w:rFonts w:hint="eastAsia"/>
          <w:szCs w:val="21"/>
        </w:rPr>
        <w:t>。</w:t>
      </w:r>
    </w:p>
    <w:p w14:paraId="01A4EBAE" w14:textId="5132B4D8" w:rsidR="00FE69CE" w:rsidRPr="00D95F20" w:rsidRDefault="00FE69CE">
      <w:pPr>
        <w:rPr>
          <w:b/>
          <w:szCs w:val="21"/>
        </w:rPr>
      </w:pPr>
      <w:r w:rsidRPr="00B25EF8">
        <w:rPr>
          <w:rFonts w:hint="eastAsia"/>
          <w:b/>
          <w:szCs w:val="21"/>
        </w:rPr>
        <w:t>男二：</w:t>
      </w:r>
      <w:r w:rsidR="009930EE">
        <w:rPr>
          <w:rFonts w:hint="eastAsia"/>
          <w:szCs w:val="21"/>
        </w:rPr>
        <w:t>不好下决定呀</w:t>
      </w:r>
      <w:r w:rsidR="00B25EF8">
        <w:rPr>
          <w:rFonts w:hint="eastAsia"/>
          <w:szCs w:val="21"/>
        </w:rPr>
        <w:t>。</w:t>
      </w:r>
      <w:r w:rsidR="00D95F20" w:rsidRPr="00B25EF8">
        <w:rPr>
          <w:rFonts w:hint="eastAsia"/>
          <w:b/>
          <w:szCs w:val="21"/>
        </w:rPr>
        <w:t>（趴桌）</w:t>
      </w:r>
    </w:p>
    <w:p w14:paraId="25B21F21" w14:textId="084C4CFE" w:rsidR="00E1192C" w:rsidRDefault="00A278F7">
      <w:pPr>
        <w:rPr>
          <w:b/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 w:rsidR="00E1192C">
        <w:rPr>
          <w:rFonts w:hint="eastAsia"/>
          <w:b/>
          <w:szCs w:val="21"/>
        </w:rPr>
        <w:t>（</w:t>
      </w:r>
      <w:r w:rsidR="00D95F20">
        <w:rPr>
          <w:rFonts w:hint="eastAsia"/>
          <w:b/>
          <w:szCs w:val="21"/>
        </w:rPr>
        <w:t>转向</w:t>
      </w:r>
      <w:r w:rsidR="00E1192C">
        <w:rPr>
          <w:rFonts w:hint="eastAsia"/>
          <w:b/>
          <w:szCs w:val="21"/>
        </w:rPr>
        <w:t>男</w:t>
      </w:r>
      <w:r w:rsidR="00D95F20">
        <w:rPr>
          <w:rFonts w:hint="eastAsia"/>
          <w:b/>
          <w:szCs w:val="21"/>
        </w:rPr>
        <w:t>一</w:t>
      </w:r>
      <w:r w:rsidR="00E1192C">
        <w:rPr>
          <w:rFonts w:hint="eastAsia"/>
          <w:b/>
          <w:szCs w:val="21"/>
        </w:rPr>
        <w:t>）：</w:t>
      </w:r>
      <w:r w:rsidR="00D95F20" w:rsidRPr="00D95F20">
        <w:rPr>
          <w:rFonts w:hint="eastAsia"/>
          <w:szCs w:val="21"/>
        </w:rPr>
        <w:t>那就向这位转了两次专业的大佬借一点元气吧。</w:t>
      </w:r>
      <w:r w:rsidR="00D95F20" w:rsidRPr="00D95F20">
        <w:rPr>
          <w:rFonts w:hint="eastAsia"/>
          <w:b/>
          <w:szCs w:val="21"/>
        </w:rPr>
        <w:t>（笑嘻嘻）</w:t>
      </w:r>
    </w:p>
    <w:p w14:paraId="5809BCA8" w14:textId="54D514EA" w:rsidR="00E018C1" w:rsidRDefault="00D95F20">
      <w:pPr>
        <w:rPr>
          <w:szCs w:val="21"/>
        </w:rPr>
      </w:pPr>
      <w:r>
        <w:rPr>
          <w:rFonts w:hint="eastAsia"/>
          <w:b/>
          <w:szCs w:val="21"/>
        </w:rPr>
        <w:t>女二</w:t>
      </w:r>
      <w:r w:rsidR="00186D84" w:rsidRPr="00186D84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转了两次，怎么搞的？</w:t>
      </w:r>
      <w:r>
        <w:rPr>
          <w:szCs w:val="21"/>
        </w:rPr>
        <w:t xml:space="preserve"> </w:t>
      </w:r>
    </w:p>
    <w:p w14:paraId="1016D2E6" w14:textId="765AE53B" w:rsidR="00094FAA" w:rsidRPr="00D95F20" w:rsidRDefault="00D95F20" w:rsidP="00094FAA">
      <w:pPr>
        <w:rPr>
          <w:szCs w:val="21"/>
        </w:rPr>
      </w:pPr>
      <w:r>
        <w:rPr>
          <w:rFonts w:hint="eastAsia"/>
          <w:b/>
          <w:szCs w:val="21"/>
        </w:rPr>
        <w:t>男二</w:t>
      </w:r>
      <w:r w:rsidR="00186D84" w:rsidRPr="00186D84">
        <w:rPr>
          <w:rFonts w:hint="eastAsia"/>
          <w:b/>
          <w:szCs w:val="21"/>
        </w:rPr>
        <w:t>：</w:t>
      </w:r>
      <w:r w:rsidR="009930EE">
        <w:rPr>
          <w:rFonts w:hint="eastAsia"/>
          <w:szCs w:val="21"/>
        </w:rPr>
        <w:t>入学转一次</w:t>
      </w:r>
      <w:r w:rsidRPr="00D95F20">
        <w:rPr>
          <w:rFonts w:hint="eastAsia"/>
          <w:szCs w:val="21"/>
        </w:rPr>
        <w:t>，然后又留级一次，话说前两个专业都是双一流呢。</w:t>
      </w:r>
    </w:p>
    <w:p w14:paraId="0DECEF24" w14:textId="194B9C31" w:rsidR="0071383D" w:rsidRPr="0071383D" w:rsidRDefault="0071383D">
      <w:pPr>
        <w:rPr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71383D">
        <w:rPr>
          <w:rFonts w:hint="eastAsia"/>
          <w:szCs w:val="21"/>
        </w:rPr>
        <w:t>不说这个啦，过去多久啦。</w:t>
      </w:r>
    </w:p>
    <w:p w14:paraId="5E95037A" w14:textId="06F9A778" w:rsidR="00866FA9" w:rsidRPr="008D4371" w:rsidRDefault="008D4371">
      <w:pPr>
        <w:rPr>
          <w:szCs w:val="21"/>
        </w:rPr>
      </w:pPr>
      <w:r>
        <w:rPr>
          <w:rFonts w:hint="eastAsia"/>
          <w:b/>
          <w:szCs w:val="21"/>
        </w:rPr>
        <w:t>女二：</w:t>
      </w:r>
      <w:r w:rsidRPr="008D4371">
        <w:rPr>
          <w:rFonts w:hint="eastAsia"/>
          <w:szCs w:val="21"/>
        </w:rPr>
        <w:t>哇，好羡慕你呀。</w:t>
      </w:r>
      <w:r>
        <w:rPr>
          <w:rFonts w:hint="eastAsia"/>
          <w:szCs w:val="21"/>
        </w:rPr>
        <w:t>你看看我……</w:t>
      </w:r>
    </w:p>
    <w:p w14:paraId="1B7BBF57" w14:textId="7656D5D1" w:rsidR="00866FA9" w:rsidRPr="00054BE4" w:rsidRDefault="008D4371">
      <w:pPr>
        <w:rPr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054BE4">
        <w:rPr>
          <w:rFonts w:hint="eastAsia"/>
          <w:szCs w:val="21"/>
        </w:rPr>
        <w:t>其实也挺好的，学一点</w:t>
      </w:r>
      <w:proofErr w:type="gramStart"/>
      <w:r w:rsidRPr="00054BE4">
        <w:rPr>
          <w:rFonts w:hint="eastAsia"/>
          <w:szCs w:val="21"/>
        </w:rPr>
        <w:t>热门</w:t>
      </w:r>
      <w:r w:rsidR="009930EE">
        <w:rPr>
          <w:rFonts w:hint="eastAsia"/>
          <w:szCs w:val="21"/>
        </w:rPr>
        <w:t>好</w:t>
      </w:r>
      <w:proofErr w:type="gramEnd"/>
      <w:r w:rsidR="009930EE">
        <w:rPr>
          <w:rFonts w:hint="eastAsia"/>
          <w:szCs w:val="21"/>
        </w:rPr>
        <w:t>就业</w:t>
      </w:r>
      <w:r w:rsidRPr="00054BE4">
        <w:rPr>
          <w:rFonts w:hint="eastAsia"/>
          <w:szCs w:val="21"/>
        </w:rPr>
        <w:t>，</w:t>
      </w:r>
      <w:r w:rsidR="009930EE">
        <w:rPr>
          <w:rFonts w:hint="eastAsia"/>
          <w:szCs w:val="21"/>
        </w:rPr>
        <w:t>然后旁听一些自己感兴趣的课</w:t>
      </w:r>
      <w:r w:rsidRPr="00054BE4">
        <w:rPr>
          <w:rFonts w:hint="eastAsia"/>
          <w:szCs w:val="21"/>
        </w:rPr>
        <w:t>，全面发展嘛。</w:t>
      </w:r>
    </w:p>
    <w:p w14:paraId="3301E0EB" w14:textId="6F3B4A85" w:rsidR="0039153D" w:rsidRDefault="000621FA">
      <w:pPr>
        <w:rPr>
          <w:szCs w:val="21"/>
        </w:rPr>
      </w:pPr>
      <w:r w:rsidRPr="000621FA">
        <w:rPr>
          <w:rFonts w:hint="eastAsia"/>
          <w:b/>
          <w:szCs w:val="21"/>
        </w:rPr>
        <w:t>男二：</w:t>
      </w:r>
      <w:r>
        <w:rPr>
          <w:rFonts w:hint="eastAsia"/>
          <w:szCs w:val="21"/>
        </w:rPr>
        <w:t>这么说，我还要不要转啊</w:t>
      </w:r>
      <w:r w:rsidR="009930EE" w:rsidRPr="009930EE">
        <w:rPr>
          <w:rFonts w:hint="eastAsia"/>
          <w:b/>
          <w:szCs w:val="21"/>
        </w:rPr>
        <w:t>（恼）</w:t>
      </w:r>
      <w:r>
        <w:rPr>
          <w:rFonts w:hint="eastAsia"/>
          <w:szCs w:val="21"/>
        </w:rPr>
        <w:t>。</w:t>
      </w:r>
    </w:p>
    <w:p w14:paraId="0C3527C1" w14:textId="472AC72E" w:rsidR="00370322" w:rsidRDefault="000621FA">
      <w:pPr>
        <w:rPr>
          <w:szCs w:val="21"/>
        </w:rPr>
      </w:pPr>
      <w:r w:rsidRPr="000621FA">
        <w:rPr>
          <w:rFonts w:hint="eastAsia"/>
          <w:b/>
          <w:szCs w:val="21"/>
        </w:rPr>
        <w:t>男</w:t>
      </w:r>
      <w:proofErr w:type="gramStart"/>
      <w:r w:rsidRPr="000621FA">
        <w:rPr>
          <w:rFonts w:hint="eastAsia"/>
          <w:b/>
          <w:szCs w:val="21"/>
        </w:rPr>
        <w:t>一</w:t>
      </w:r>
      <w:proofErr w:type="gramEnd"/>
      <w:r w:rsidRPr="000621FA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当然要转啊</w:t>
      </w:r>
      <w:r w:rsidR="000A468A">
        <w:rPr>
          <w:rFonts w:hint="eastAsia"/>
          <w:szCs w:val="21"/>
        </w:rPr>
        <w:t>，实在不想学了</w:t>
      </w:r>
      <w:r>
        <w:rPr>
          <w:rFonts w:hint="eastAsia"/>
          <w:szCs w:val="21"/>
        </w:rPr>
        <w:t>，</w:t>
      </w:r>
      <w:r w:rsidR="000A468A">
        <w:rPr>
          <w:rFonts w:hint="eastAsia"/>
          <w:szCs w:val="21"/>
        </w:rPr>
        <w:t>何必苦着自己呢。</w:t>
      </w:r>
    </w:p>
    <w:p w14:paraId="12B93C29" w14:textId="0C68900C" w:rsidR="00370322" w:rsidRPr="000A468A" w:rsidRDefault="000A468A" w:rsidP="000A468A">
      <w:pPr>
        <w:rPr>
          <w:szCs w:val="21"/>
        </w:rPr>
      </w:pPr>
      <w:r w:rsidRPr="000A468A">
        <w:rPr>
          <w:rFonts w:hint="eastAsia"/>
          <w:b/>
          <w:szCs w:val="21"/>
        </w:rPr>
        <w:t>女二：</w:t>
      </w:r>
      <w:r w:rsidRPr="000A468A">
        <w:rPr>
          <w:rFonts w:hint="eastAsia"/>
          <w:szCs w:val="21"/>
        </w:rPr>
        <w:t>你也可以</w:t>
      </w:r>
      <w:proofErr w:type="gramStart"/>
      <w:r w:rsidRPr="000A468A">
        <w:rPr>
          <w:rFonts w:hint="eastAsia"/>
          <w:szCs w:val="21"/>
        </w:rPr>
        <w:t>去蹭课呀</w:t>
      </w:r>
      <w:proofErr w:type="gramEnd"/>
      <w:r w:rsidRPr="000A468A">
        <w:rPr>
          <w:rFonts w:hint="eastAsia"/>
          <w:szCs w:val="21"/>
        </w:rPr>
        <w:t>，为什么一定要转过去</w:t>
      </w:r>
      <w:r>
        <w:rPr>
          <w:rFonts w:hint="eastAsia"/>
          <w:szCs w:val="21"/>
        </w:rPr>
        <w:t>。而且转专业还要留级的</w:t>
      </w:r>
      <w:r w:rsidR="00DD2053">
        <w:rPr>
          <w:rFonts w:hint="eastAsia"/>
          <w:szCs w:val="21"/>
        </w:rPr>
        <w:t>，多麻烦</w:t>
      </w:r>
      <w:r>
        <w:rPr>
          <w:rFonts w:hint="eastAsia"/>
          <w:szCs w:val="21"/>
        </w:rPr>
        <w:t>。</w:t>
      </w:r>
    </w:p>
    <w:p w14:paraId="77A28C74" w14:textId="39CCF9B8" w:rsidR="00370322" w:rsidRPr="000A468A" w:rsidRDefault="000A468A">
      <w:pPr>
        <w:rPr>
          <w:b/>
          <w:szCs w:val="21"/>
        </w:rPr>
      </w:pPr>
      <w:r w:rsidRPr="000A468A">
        <w:rPr>
          <w:rFonts w:hint="eastAsia"/>
          <w:b/>
          <w:szCs w:val="21"/>
        </w:rPr>
        <w:lastRenderedPageBreak/>
        <w:t>女</w:t>
      </w:r>
      <w:proofErr w:type="gramStart"/>
      <w:r w:rsidRPr="000A468A">
        <w:rPr>
          <w:rFonts w:hint="eastAsia"/>
          <w:b/>
          <w:szCs w:val="21"/>
        </w:rPr>
        <w:t>一</w:t>
      </w:r>
      <w:proofErr w:type="gramEnd"/>
      <w:r w:rsidRPr="000A468A">
        <w:rPr>
          <w:rFonts w:hint="eastAsia"/>
          <w:b/>
          <w:szCs w:val="21"/>
        </w:rPr>
        <w:t>：</w:t>
      </w:r>
      <w:proofErr w:type="gramStart"/>
      <w:r w:rsidRPr="000A468A">
        <w:rPr>
          <w:rFonts w:hint="eastAsia"/>
          <w:szCs w:val="21"/>
        </w:rPr>
        <w:t>但是</w:t>
      </w:r>
      <w:r>
        <w:rPr>
          <w:rFonts w:hint="eastAsia"/>
          <w:szCs w:val="21"/>
        </w:rPr>
        <w:t>蹭课毕竟</w:t>
      </w:r>
      <w:proofErr w:type="gramEnd"/>
      <w:r>
        <w:rPr>
          <w:rFonts w:hint="eastAsia"/>
          <w:szCs w:val="21"/>
        </w:rPr>
        <w:t>效果不好啊，他要转的又</w:t>
      </w:r>
      <w:proofErr w:type="gramStart"/>
      <w:r>
        <w:rPr>
          <w:rFonts w:hint="eastAsia"/>
          <w:szCs w:val="21"/>
        </w:rPr>
        <w:t>不像</w:t>
      </w:r>
      <w:proofErr w:type="gramEnd"/>
      <w:r>
        <w:rPr>
          <w:rFonts w:hint="eastAsia"/>
          <w:szCs w:val="21"/>
        </w:rPr>
        <w:t>学冰块，自学效果不好的。</w:t>
      </w:r>
    </w:p>
    <w:p w14:paraId="5B554B98" w14:textId="50A6C9C6" w:rsidR="00370322" w:rsidRPr="00B32779" w:rsidRDefault="00B32779">
      <w:pPr>
        <w:rPr>
          <w:szCs w:val="21"/>
        </w:rPr>
      </w:pPr>
      <w:r>
        <w:rPr>
          <w:rFonts w:hint="eastAsia"/>
          <w:b/>
          <w:szCs w:val="21"/>
        </w:rPr>
        <w:t>男二</w:t>
      </w:r>
      <w:r w:rsidRPr="00B32779">
        <w:rPr>
          <w:rFonts w:hint="eastAsia"/>
          <w:b/>
          <w:szCs w:val="21"/>
        </w:rPr>
        <w:t>：</w:t>
      </w:r>
      <w:r w:rsidRPr="00B32779">
        <w:rPr>
          <w:rFonts w:hint="eastAsia"/>
          <w:szCs w:val="21"/>
        </w:rPr>
        <w:t>也是啊，那个课时还多一点，课程落下很麻烦的。</w:t>
      </w:r>
    </w:p>
    <w:p w14:paraId="667F3720" w14:textId="6E4909EB" w:rsidR="00370322" w:rsidRPr="00B32779" w:rsidRDefault="00B32779">
      <w:pPr>
        <w:rPr>
          <w:szCs w:val="21"/>
        </w:rPr>
      </w:pPr>
      <w:r w:rsidRPr="00B32779">
        <w:rPr>
          <w:rFonts w:hint="eastAsia"/>
          <w:b/>
          <w:szCs w:val="21"/>
        </w:rPr>
        <w:t>女二</w:t>
      </w:r>
      <w:r w:rsidR="009930EE">
        <w:rPr>
          <w:rFonts w:hint="eastAsia"/>
          <w:b/>
          <w:szCs w:val="21"/>
        </w:rPr>
        <w:t>（灵机一动）</w:t>
      </w:r>
      <w:r>
        <w:rPr>
          <w:rFonts w:hint="eastAsia"/>
          <w:b/>
          <w:szCs w:val="21"/>
        </w:rPr>
        <w:t>：</w:t>
      </w:r>
      <w:r w:rsidRPr="00B32779">
        <w:rPr>
          <w:rFonts w:hint="eastAsia"/>
          <w:szCs w:val="21"/>
        </w:rPr>
        <w:t>你可以</w:t>
      </w:r>
      <w:proofErr w:type="gramStart"/>
      <w:r w:rsidRPr="00B32779">
        <w:rPr>
          <w:rFonts w:hint="eastAsia"/>
          <w:szCs w:val="21"/>
        </w:rPr>
        <w:t>旷</w:t>
      </w:r>
      <w:proofErr w:type="gramEnd"/>
      <w:r w:rsidRPr="00B32779">
        <w:rPr>
          <w:rFonts w:hint="eastAsia"/>
          <w:szCs w:val="21"/>
        </w:rPr>
        <w:t>这边的课啊</w:t>
      </w:r>
      <w:r>
        <w:rPr>
          <w:rFonts w:hint="eastAsia"/>
          <w:szCs w:val="21"/>
        </w:rPr>
        <w:t>。</w:t>
      </w:r>
    </w:p>
    <w:p w14:paraId="7FCD2C84" w14:textId="56CEA6BB" w:rsidR="00370322" w:rsidRPr="00B32779" w:rsidRDefault="00B32779">
      <w:pPr>
        <w:rPr>
          <w:b/>
          <w:szCs w:val="21"/>
        </w:rPr>
      </w:pPr>
      <w:r w:rsidRPr="00B32779">
        <w:rPr>
          <w:rFonts w:hint="eastAsia"/>
          <w:b/>
          <w:szCs w:val="21"/>
        </w:rPr>
        <w:t>男</w:t>
      </w:r>
      <w:proofErr w:type="gramStart"/>
      <w:r w:rsidRPr="00B32779">
        <w:rPr>
          <w:rFonts w:hint="eastAsia"/>
          <w:b/>
          <w:szCs w:val="21"/>
        </w:rPr>
        <w:t>一</w:t>
      </w:r>
      <w:proofErr w:type="gramEnd"/>
      <w:r w:rsidRPr="00B32779">
        <w:rPr>
          <w:rFonts w:hint="eastAsia"/>
          <w:b/>
          <w:szCs w:val="21"/>
        </w:rPr>
        <w:t>：</w:t>
      </w:r>
      <w:r w:rsidRPr="00B32779">
        <w:rPr>
          <w:rFonts w:hint="eastAsia"/>
          <w:szCs w:val="21"/>
        </w:rPr>
        <w:t>怎么能这么来，</w:t>
      </w:r>
      <w:proofErr w:type="gramStart"/>
      <w:r w:rsidRPr="00B32779">
        <w:rPr>
          <w:rFonts w:hint="eastAsia"/>
          <w:szCs w:val="21"/>
        </w:rPr>
        <w:t>旷</w:t>
      </w:r>
      <w:proofErr w:type="gramEnd"/>
      <w:r w:rsidRPr="00B32779">
        <w:rPr>
          <w:rFonts w:hint="eastAsia"/>
          <w:szCs w:val="21"/>
        </w:rPr>
        <w:t>自己的专业课，</w:t>
      </w:r>
      <w:proofErr w:type="gramStart"/>
      <w:r w:rsidRPr="00B32779">
        <w:rPr>
          <w:rFonts w:hint="eastAsia"/>
          <w:szCs w:val="21"/>
        </w:rPr>
        <w:t>挂科</w:t>
      </w:r>
      <w:proofErr w:type="gramEnd"/>
      <w:r w:rsidRPr="00B32779">
        <w:rPr>
          <w:rFonts w:hint="eastAsia"/>
          <w:szCs w:val="21"/>
        </w:rPr>
        <w:t>你就惨了。</w:t>
      </w:r>
    </w:p>
    <w:p w14:paraId="11AF7DF5" w14:textId="77777777" w:rsidR="00B32779" w:rsidRPr="00B32779" w:rsidRDefault="00B32779">
      <w:pPr>
        <w:rPr>
          <w:szCs w:val="21"/>
        </w:rPr>
      </w:pPr>
    </w:p>
    <w:p w14:paraId="2BF88127" w14:textId="3A2D53FA" w:rsidR="0039153D" w:rsidRDefault="0039153D">
      <w:pPr>
        <w:rPr>
          <w:szCs w:val="21"/>
        </w:rPr>
      </w:pPr>
      <w:r w:rsidRPr="0039153D">
        <w:rPr>
          <w:rFonts w:hint="eastAsia"/>
          <w:b/>
          <w:szCs w:val="21"/>
        </w:rPr>
        <w:t>男三</w:t>
      </w:r>
      <w:r>
        <w:rPr>
          <w:rFonts w:hint="eastAsia"/>
          <w:b/>
          <w:szCs w:val="21"/>
        </w:rPr>
        <w:t>（</w:t>
      </w:r>
      <w:r w:rsidR="00054BE4">
        <w:rPr>
          <w:rFonts w:hint="eastAsia"/>
          <w:b/>
          <w:szCs w:val="21"/>
        </w:rPr>
        <w:t>入场</w:t>
      </w:r>
      <w:r>
        <w:rPr>
          <w:rFonts w:hint="eastAsia"/>
          <w:b/>
          <w:szCs w:val="21"/>
        </w:rPr>
        <w:t>）</w:t>
      </w:r>
      <w:r w:rsidRPr="0039153D">
        <w:rPr>
          <w:rFonts w:hint="eastAsia"/>
          <w:b/>
          <w:szCs w:val="21"/>
        </w:rPr>
        <w:t>：</w:t>
      </w:r>
      <w:r w:rsidR="009930EE" w:rsidRPr="009930EE">
        <w:rPr>
          <w:rFonts w:hint="eastAsia"/>
          <w:szCs w:val="21"/>
        </w:rPr>
        <w:t>逮，</w:t>
      </w:r>
      <w:r w:rsidR="00B32779">
        <w:rPr>
          <w:rFonts w:hint="eastAsia"/>
          <w:szCs w:val="21"/>
        </w:rPr>
        <w:t>谁要旷课！</w:t>
      </w:r>
    </w:p>
    <w:p w14:paraId="77FB7CE7" w14:textId="6577628D" w:rsidR="009930EE" w:rsidRPr="00054BE4" w:rsidRDefault="009930EE">
      <w:pPr>
        <w:rPr>
          <w:szCs w:val="21"/>
        </w:rPr>
      </w:pPr>
      <w:r>
        <w:rPr>
          <w:rFonts w:hint="eastAsia"/>
          <w:szCs w:val="21"/>
        </w:rPr>
        <w:t>（可以走圆场到台前，亮相）</w:t>
      </w:r>
    </w:p>
    <w:p w14:paraId="54E99184" w14:textId="65A25F0F" w:rsidR="00054BE4" w:rsidRPr="00054BE4" w:rsidRDefault="00054BE4">
      <w:pPr>
        <w:rPr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="00B32779" w:rsidRPr="00B32779">
        <w:rPr>
          <w:rFonts w:hint="eastAsia"/>
          <w:szCs w:val="21"/>
        </w:rPr>
        <w:t>没人想旷课，</w:t>
      </w:r>
      <w:r w:rsidRPr="00054BE4">
        <w:rPr>
          <w:rFonts w:hint="eastAsia"/>
          <w:szCs w:val="21"/>
        </w:rPr>
        <w:t>这</w:t>
      </w:r>
      <w:proofErr w:type="gramStart"/>
      <w:r w:rsidRPr="00054BE4">
        <w:rPr>
          <w:rFonts w:hint="eastAsia"/>
          <w:szCs w:val="21"/>
        </w:rPr>
        <w:t>不</w:t>
      </w:r>
      <w:proofErr w:type="gramEnd"/>
      <w:r w:rsidRPr="00054BE4">
        <w:rPr>
          <w:rFonts w:hint="eastAsia"/>
          <w:szCs w:val="21"/>
        </w:rPr>
        <w:t>男二想转专业么。</w:t>
      </w:r>
    </w:p>
    <w:p w14:paraId="171F61A6" w14:textId="06207B3F" w:rsidR="00054BE4" w:rsidRPr="00054BE4" w:rsidRDefault="00054BE4">
      <w:pPr>
        <w:rPr>
          <w:szCs w:val="21"/>
        </w:rPr>
      </w:pPr>
      <w:r>
        <w:rPr>
          <w:rFonts w:hint="eastAsia"/>
          <w:b/>
          <w:szCs w:val="21"/>
        </w:rPr>
        <w:t>男三：</w:t>
      </w:r>
      <w:r w:rsidRPr="00054BE4">
        <w:rPr>
          <w:rFonts w:hint="eastAsia"/>
          <w:szCs w:val="21"/>
        </w:rPr>
        <w:t>转专业，</w:t>
      </w:r>
      <w:r w:rsidR="009930EE">
        <w:rPr>
          <w:rFonts w:hint="eastAsia"/>
          <w:szCs w:val="21"/>
        </w:rPr>
        <w:t>好啊</w:t>
      </w:r>
      <w:r w:rsidRPr="00054BE4">
        <w:rPr>
          <w:rFonts w:hint="eastAsia"/>
          <w:szCs w:val="21"/>
        </w:rPr>
        <w:t>，我也想转一下，怎么转？</w:t>
      </w:r>
      <w:r w:rsidR="007715BE" w:rsidRPr="007715BE">
        <w:rPr>
          <w:rFonts w:hint="eastAsia"/>
          <w:b/>
          <w:szCs w:val="21"/>
        </w:rPr>
        <w:t>（抽过一个椅子反坐）</w:t>
      </w:r>
    </w:p>
    <w:p w14:paraId="1B28FAF7" w14:textId="7C35B42D" w:rsidR="0039153D" w:rsidRDefault="00B32779">
      <w:pPr>
        <w:rPr>
          <w:szCs w:val="21"/>
        </w:rPr>
      </w:pPr>
      <w:r>
        <w:rPr>
          <w:rFonts w:hint="eastAsia"/>
          <w:b/>
          <w:szCs w:val="21"/>
        </w:rPr>
        <w:t>男二</w:t>
      </w:r>
      <w:r w:rsidR="0039153D">
        <w:rPr>
          <w:rFonts w:hint="eastAsia"/>
          <w:b/>
          <w:szCs w:val="21"/>
        </w:rPr>
        <w:t>：</w:t>
      </w:r>
      <w:r w:rsidRPr="00B32779">
        <w:rPr>
          <w:rFonts w:hint="eastAsia"/>
          <w:szCs w:val="21"/>
        </w:rPr>
        <w:t>哎，</w:t>
      </w:r>
      <w:r w:rsidR="0039153D" w:rsidRPr="0039153D">
        <w:rPr>
          <w:rFonts w:hint="eastAsia"/>
          <w:szCs w:val="21"/>
        </w:rPr>
        <w:t>别闹。</w:t>
      </w:r>
    </w:p>
    <w:p w14:paraId="43F97B7F" w14:textId="62AEE82C" w:rsidR="0039153D" w:rsidRDefault="0039153D">
      <w:pPr>
        <w:rPr>
          <w:szCs w:val="21"/>
        </w:rPr>
      </w:pPr>
      <w:r w:rsidRPr="0039153D">
        <w:rPr>
          <w:rFonts w:hint="eastAsia"/>
          <w:b/>
          <w:szCs w:val="21"/>
        </w:rPr>
        <w:t>男三：</w:t>
      </w:r>
      <w:r>
        <w:rPr>
          <w:rFonts w:hint="eastAsia"/>
          <w:szCs w:val="21"/>
        </w:rPr>
        <w:t>我没</w:t>
      </w:r>
      <w:r w:rsidR="009930EE">
        <w:rPr>
          <w:rFonts w:hint="eastAsia"/>
          <w:szCs w:val="21"/>
        </w:rPr>
        <w:t>闹</w:t>
      </w:r>
      <w:r>
        <w:rPr>
          <w:rFonts w:hint="eastAsia"/>
          <w:szCs w:val="21"/>
        </w:rPr>
        <w:t>，我真的不想上南极冰块</w:t>
      </w:r>
      <w:r w:rsidR="009930EE">
        <w:rPr>
          <w:rFonts w:hint="eastAsia"/>
          <w:szCs w:val="21"/>
        </w:rPr>
        <w:t>这门课</w:t>
      </w:r>
      <w:r>
        <w:rPr>
          <w:rFonts w:hint="eastAsia"/>
          <w:szCs w:val="21"/>
        </w:rPr>
        <w:t>了。</w:t>
      </w:r>
    </w:p>
    <w:p w14:paraId="56B59E12" w14:textId="7F647ED0" w:rsidR="000270E4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女</w:t>
      </w:r>
      <w:proofErr w:type="gramStart"/>
      <w:r w:rsidRPr="000270E4">
        <w:rPr>
          <w:rFonts w:hint="eastAsia"/>
          <w:b/>
          <w:szCs w:val="21"/>
        </w:rPr>
        <w:t>一</w:t>
      </w:r>
      <w:proofErr w:type="gramEnd"/>
      <w:r w:rsidRPr="000270E4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你要转到哪？</w:t>
      </w:r>
    </w:p>
    <w:p w14:paraId="4D61FF40" w14:textId="57060A56" w:rsidR="000270E4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男三：</w:t>
      </w:r>
      <w:r>
        <w:rPr>
          <w:rFonts w:hint="eastAsia"/>
          <w:szCs w:val="21"/>
        </w:rPr>
        <w:t>呃，</w:t>
      </w:r>
      <w:r w:rsidR="009930EE">
        <w:rPr>
          <w:rFonts w:hint="eastAsia"/>
          <w:szCs w:val="21"/>
        </w:rPr>
        <w:t>火锅学不是很火么</w:t>
      </w:r>
      <w:r>
        <w:rPr>
          <w:rFonts w:hint="eastAsia"/>
          <w:szCs w:val="21"/>
        </w:rPr>
        <w:t>，</w:t>
      </w:r>
      <w:proofErr w:type="gramStart"/>
      <w:r w:rsidR="007715BE">
        <w:rPr>
          <w:rFonts w:hint="eastAsia"/>
          <w:szCs w:val="21"/>
        </w:rPr>
        <w:t>烧烤</w:t>
      </w:r>
      <w:r>
        <w:rPr>
          <w:rFonts w:hint="eastAsia"/>
          <w:szCs w:val="21"/>
        </w:rPr>
        <w:t>学</w:t>
      </w:r>
      <w:proofErr w:type="gramEnd"/>
      <w:r>
        <w:rPr>
          <w:rFonts w:hint="eastAsia"/>
          <w:szCs w:val="21"/>
        </w:rPr>
        <w:t>也不错</w:t>
      </w:r>
      <w:r w:rsidR="007715BE">
        <w:rPr>
          <w:rFonts w:hint="eastAsia"/>
          <w:szCs w:val="21"/>
        </w:rPr>
        <w:t>啊</w:t>
      </w:r>
      <w:r>
        <w:rPr>
          <w:rFonts w:hint="eastAsia"/>
          <w:szCs w:val="21"/>
        </w:rPr>
        <w:t>？</w:t>
      </w:r>
    </w:p>
    <w:p w14:paraId="775A7EB0" w14:textId="33F7FFB4" w:rsidR="000270E4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女二</w:t>
      </w:r>
      <w:r w:rsidR="007715BE">
        <w:rPr>
          <w:rFonts w:hint="eastAsia"/>
          <w:b/>
          <w:szCs w:val="21"/>
        </w:rPr>
        <w:t>（嗤笑）</w:t>
      </w:r>
      <w:r w:rsidRPr="000270E4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你</w:t>
      </w:r>
      <w:r w:rsidR="00546C9D">
        <w:rPr>
          <w:rFonts w:hint="eastAsia"/>
          <w:szCs w:val="21"/>
        </w:rPr>
        <w:t>了解这两个专业么，</w:t>
      </w:r>
      <w:r>
        <w:rPr>
          <w:rFonts w:hint="eastAsia"/>
          <w:szCs w:val="21"/>
        </w:rPr>
        <w:t>听过他们的课么</w:t>
      </w:r>
      <w:r w:rsidR="00054BE4">
        <w:rPr>
          <w:rFonts w:hint="eastAsia"/>
          <w:szCs w:val="21"/>
        </w:rPr>
        <w:t>？</w:t>
      </w:r>
    </w:p>
    <w:p w14:paraId="3FA4D4BD" w14:textId="0B7F3F72" w:rsidR="000270E4" w:rsidRPr="000270E4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男三：</w:t>
      </w:r>
      <w:r>
        <w:rPr>
          <w:rFonts w:hint="eastAsia"/>
          <w:szCs w:val="21"/>
        </w:rPr>
        <w:t>呃，好像没有</w:t>
      </w:r>
      <w:r w:rsidR="007715BE">
        <w:rPr>
          <w:rFonts w:hint="eastAsia"/>
          <w:szCs w:val="21"/>
        </w:rPr>
        <w:t>，怎么，转专业还要听课？</w:t>
      </w:r>
    </w:p>
    <w:p w14:paraId="23CCB690" w14:textId="69D2E970" w:rsidR="00A838CA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男</w:t>
      </w:r>
      <w:proofErr w:type="gramStart"/>
      <w:r w:rsidRPr="000270E4">
        <w:rPr>
          <w:rFonts w:hint="eastAsia"/>
          <w:b/>
          <w:szCs w:val="21"/>
        </w:rPr>
        <w:t>一</w:t>
      </w:r>
      <w:proofErr w:type="gramEnd"/>
      <w:r w:rsidRPr="000270E4">
        <w:rPr>
          <w:rFonts w:hint="eastAsia"/>
          <w:b/>
          <w:szCs w:val="21"/>
        </w:rPr>
        <w:t>：</w:t>
      </w:r>
      <w:r w:rsidR="007715BE" w:rsidRPr="007715BE">
        <w:rPr>
          <w:rFonts w:hint="eastAsia"/>
          <w:szCs w:val="21"/>
        </w:rPr>
        <w:t>欸</w:t>
      </w:r>
      <w:r w:rsidR="00594944" w:rsidRPr="00594944">
        <w:rPr>
          <w:rFonts w:hint="eastAsia"/>
          <w:szCs w:val="21"/>
        </w:rPr>
        <w:t>，</w:t>
      </w:r>
      <w:r>
        <w:rPr>
          <w:rFonts w:hint="eastAsia"/>
          <w:szCs w:val="21"/>
        </w:rPr>
        <w:t>你不是一直喜欢侏罗纪冰块</w:t>
      </w:r>
      <w:r w:rsidR="00942710">
        <w:rPr>
          <w:rFonts w:hint="eastAsia"/>
          <w:szCs w:val="21"/>
        </w:rPr>
        <w:t>和国产冰块</w:t>
      </w:r>
      <w:r>
        <w:rPr>
          <w:rFonts w:hint="eastAsia"/>
          <w:szCs w:val="21"/>
        </w:rPr>
        <w:t>么。</w:t>
      </w:r>
    </w:p>
    <w:p w14:paraId="17A32CA4" w14:textId="6D942735" w:rsidR="00A838CA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男三：</w:t>
      </w:r>
      <w:r>
        <w:rPr>
          <w:rFonts w:hint="eastAsia"/>
          <w:szCs w:val="21"/>
        </w:rPr>
        <w:t>我其实只是不喜欢南极冰块……</w:t>
      </w:r>
    </w:p>
    <w:p w14:paraId="67B11077" w14:textId="75BBCDB8" w:rsidR="000270E4" w:rsidRDefault="000270E4">
      <w:pPr>
        <w:rPr>
          <w:szCs w:val="21"/>
        </w:rPr>
      </w:pPr>
      <w:r>
        <w:rPr>
          <w:rFonts w:hint="eastAsia"/>
          <w:b/>
          <w:szCs w:val="21"/>
        </w:rPr>
        <w:t>除</w:t>
      </w:r>
      <w:r w:rsidRPr="000270E4">
        <w:rPr>
          <w:rFonts w:hint="eastAsia"/>
          <w:b/>
          <w:szCs w:val="21"/>
        </w:rPr>
        <w:t>男</w:t>
      </w:r>
      <w:r>
        <w:rPr>
          <w:rFonts w:hint="eastAsia"/>
          <w:b/>
          <w:szCs w:val="21"/>
        </w:rPr>
        <w:t>三外所有</w:t>
      </w:r>
      <w:r w:rsidRPr="000270E4">
        <w:rPr>
          <w:rFonts w:hint="eastAsia"/>
          <w:b/>
          <w:szCs w:val="21"/>
        </w:rPr>
        <w:t>：</w:t>
      </w:r>
      <w:r w:rsidR="007715BE">
        <w:rPr>
          <w:rFonts w:hint="eastAsia"/>
          <w:szCs w:val="21"/>
        </w:rPr>
        <w:t>咳。</w:t>
      </w:r>
    </w:p>
    <w:p w14:paraId="74C80370" w14:textId="72EBDB16" w:rsidR="001B1204" w:rsidRPr="00D9184B" w:rsidRDefault="001B1204">
      <w:pPr>
        <w:rPr>
          <w:szCs w:val="21"/>
        </w:rPr>
      </w:pPr>
      <w:r w:rsidRPr="001B1204">
        <w:rPr>
          <w:rFonts w:hint="eastAsia"/>
          <w:b/>
          <w:szCs w:val="21"/>
        </w:rPr>
        <w:t>女</w:t>
      </w:r>
      <w:proofErr w:type="gramStart"/>
      <w:r w:rsidRPr="001B1204">
        <w:rPr>
          <w:rFonts w:hint="eastAsia"/>
          <w:b/>
          <w:szCs w:val="21"/>
        </w:rPr>
        <w:t>一</w:t>
      </w:r>
      <w:proofErr w:type="gramEnd"/>
      <w:r w:rsidRPr="001B1204">
        <w:rPr>
          <w:rFonts w:hint="eastAsia"/>
          <w:b/>
          <w:szCs w:val="21"/>
        </w:rPr>
        <w:t>：</w:t>
      </w:r>
      <w:r w:rsidR="00D9184B" w:rsidRPr="00D9184B">
        <w:rPr>
          <w:rFonts w:hint="eastAsia"/>
          <w:szCs w:val="21"/>
        </w:rPr>
        <w:t>转专业，</w:t>
      </w:r>
      <w:r w:rsidR="006E3E55">
        <w:rPr>
          <w:rFonts w:hint="eastAsia"/>
          <w:szCs w:val="21"/>
        </w:rPr>
        <w:t>可</w:t>
      </w:r>
      <w:r w:rsidR="00D9184B" w:rsidRPr="00D9184B">
        <w:rPr>
          <w:rFonts w:hint="eastAsia"/>
          <w:szCs w:val="21"/>
        </w:rPr>
        <w:t>不是</w:t>
      </w:r>
      <w:r w:rsidR="00942710">
        <w:rPr>
          <w:rFonts w:hint="eastAsia"/>
          <w:szCs w:val="21"/>
        </w:rPr>
        <w:t>一件随随便便可以决定的小事啊。</w:t>
      </w:r>
    </w:p>
    <w:p w14:paraId="1DD270EE" w14:textId="7BF79DD6" w:rsidR="000270E4" w:rsidRPr="007D4533" w:rsidRDefault="000270E4">
      <w:pPr>
        <w:rPr>
          <w:szCs w:val="21"/>
        </w:rPr>
      </w:pPr>
      <w:r w:rsidRPr="000270E4">
        <w:rPr>
          <w:rFonts w:hint="eastAsia"/>
          <w:b/>
          <w:szCs w:val="21"/>
        </w:rPr>
        <w:t>男三：</w:t>
      </w:r>
      <w:r w:rsidR="007715BE" w:rsidRPr="007715BE">
        <w:rPr>
          <w:rFonts w:hint="eastAsia"/>
          <w:szCs w:val="21"/>
        </w:rPr>
        <w:t>那算了，都一样，冰块学也挺好的。</w:t>
      </w:r>
    </w:p>
    <w:p w14:paraId="0A717086" w14:textId="3CF66F9D" w:rsidR="00B33153" w:rsidRDefault="00B33153">
      <w:pPr>
        <w:rPr>
          <w:b/>
          <w:szCs w:val="21"/>
        </w:rPr>
      </w:pPr>
    </w:p>
    <w:p w14:paraId="742FB339" w14:textId="40CE28C5" w:rsidR="007715BE" w:rsidRDefault="007715BE">
      <w:pPr>
        <w:rPr>
          <w:b/>
          <w:szCs w:val="21"/>
        </w:rPr>
      </w:pPr>
      <w:r>
        <w:rPr>
          <w:rFonts w:hint="eastAsia"/>
          <w:b/>
          <w:szCs w:val="21"/>
        </w:rPr>
        <w:t>众人已经不再理会。</w:t>
      </w:r>
    </w:p>
    <w:p w14:paraId="5524B6F2" w14:textId="4751C396" w:rsidR="00B33153" w:rsidRPr="00546C9D" w:rsidRDefault="00546C9D">
      <w:pPr>
        <w:rPr>
          <w:szCs w:val="21"/>
        </w:rPr>
      </w:pPr>
      <w:r>
        <w:rPr>
          <w:rFonts w:hint="eastAsia"/>
          <w:b/>
          <w:szCs w:val="21"/>
        </w:rPr>
        <w:t>男三</w:t>
      </w:r>
      <w:r w:rsidR="007715BE">
        <w:rPr>
          <w:rFonts w:hint="eastAsia"/>
          <w:b/>
          <w:szCs w:val="21"/>
        </w:rPr>
        <w:t>（尴尬笑）</w:t>
      </w:r>
      <w:r>
        <w:rPr>
          <w:rFonts w:hint="eastAsia"/>
          <w:b/>
          <w:szCs w:val="21"/>
        </w:rPr>
        <w:t>：</w:t>
      </w:r>
      <w:r w:rsidRPr="00546C9D">
        <w:rPr>
          <w:rFonts w:hint="eastAsia"/>
          <w:szCs w:val="21"/>
        </w:rPr>
        <w:t>那你</w:t>
      </w:r>
      <w:r w:rsidR="00942710">
        <w:rPr>
          <w:rFonts w:hint="eastAsia"/>
          <w:szCs w:val="21"/>
        </w:rPr>
        <w:t>是</w:t>
      </w:r>
      <w:r w:rsidRPr="00546C9D">
        <w:rPr>
          <w:rFonts w:hint="eastAsia"/>
          <w:szCs w:val="21"/>
        </w:rPr>
        <w:t>想</w:t>
      </w:r>
      <w:r w:rsidR="00942710">
        <w:rPr>
          <w:rFonts w:hint="eastAsia"/>
          <w:szCs w:val="21"/>
        </w:rPr>
        <w:t>转到</w:t>
      </w:r>
      <w:r w:rsidRPr="00546C9D">
        <w:rPr>
          <w:rFonts w:hint="eastAsia"/>
          <w:szCs w:val="21"/>
        </w:rPr>
        <w:t>哪</w:t>
      </w:r>
      <w:r w:rsidR="00942710">
        <w:rPr>
          <w:rFonts w:hint="eastAsia"/>
          <w:szCs w:val="21"/>
        </w:rPr>
        <w:t>个专业</w:t>
      </w:r>
      <w:r w:rsidRPr="00546C9D">
        <w:rPr>
          <w:rFonts w:hint="eastAsia"/>
          <w:szCs w:val="21"/>
        </w:rPr>
        <w:t>啊？</w:t>
      </w:r>
    </w:p>
    <w:p w14:paraId="05D91D45" w14:textId="673CFB2C" w:rsidR="00B33153" w:rsidRDefault="00546C9D">
      <w:pPr>
        <w:rPr>
          <w:b/>
          <w:szCs w:val="21"/>
        </w:rPr>
      </w:pPr>
      <w:r>
        <w:rPr>
          <w:rFonts w:hint="eastAsia"/>
          <w:b/>
          <w:szCs w:val="21"/>
        </w:rPr>
        <w:t>男二：</w:t>
      </w:r>
      <w:r w:rsidRPr="00546C9D">
        <w:rPr>
          <w:rFonts w:hint="eastAsia"/>
          <w:szCs w:val="21"/>
        </w:rPr>
        <w:t>我想着去学</w:t>
      </w:r>
      <w:r w:rsidR="00942710">
        <w:rPr>
          <w:rFonts w:hint="eastAsia"/>
          <w:szCs w:val="21"/>
        </w:rPr>
        <w:t>冰激凌</w:t>
      </w:r>
      <w:r w:rsidRPr="00546C9D">
        <w:rPr>
          <w:rFonts w:hint="eastAsia"/>
          <w:szCs w:val="21"/>
        </w:rPr>
        <w:t>。</w:t>
      </w:r>
    </w:p>
    <w:p w14:paraId="7EDFBF99" w14:textId="2A49479F" w:rsidR="00B33153" w:rsidRDefault="00546C9D" w:rsidP="00546C9D">
      <w:pPr>
        <w:rPr>
          <w:szCs w:val="21"/>
        </w:rPr>
      </w:pPr>
      <w:r>
        <w:rPr>
          <w:rFonts w:hint="eastAsia"/>
          <w:b/>
          <w:szCs w:val="21"/>
        </w:rPr>
        <w:t>男三：</w:t>
      </w:r>
      <w:r w:rsidR="00DD2053">
        <w:rPr>
          <w:rFonts w:hint="eastAsia"/>
          <w:szCs w:val="21"/>
        </w:rPr>
        <w:t>算了吧，我以为你要去转个热门呢</w:t>
      </w:r>
      <w:r w:rsidR="007715BE">
        <w:rPr>
          <w:rFonts w:hint="eastAsia"/>
          <w:szCs w:val="21"/>
        </w:rPr>
        <w:t>，没意思，别转了</w:t>
      </w:r>
      <w:r w:rsidR="00DD2053">
        <w:rPr>
          <w:rFonts w:hint="eastAsia"/>
          <w:szCs w:val="21"/>
        </w:rPr>
        <w:t>。</w:t>
      </w:r>
      <w:r w:rsidR="00DD2053">
        <w:rPr>
          <w:szCs w:val="21"/>
        </w:rPr>
        <w:t xml:space="preserve"> </w:t>
      </w:r>
    </w:p>
    <w:p w14:paraId="1E04CB2E" w14:textId="34F98BDB" w:rsidR="00DD2053" w:rsidRDefault="00DD2053">
      <w:pPr>
        <w:rPr>
          <w:b/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DD2053">
        <w:rPr>
          <w:rFonts w:hint="eastAsia"/>
          <w:szCs w:val="21"/>
        </w:rPr>
        <w:t>真是的，不是热门怎么啦。</w:t>
      </w:r>
    </w:p>
    <w:p w14:paraId="7785ECF8" w14:textId="3EEE6A3E" w:rsidR="00DD2053" w:rsidRDefault="00DD2053">
      <w:pPr>
        <w:rPr>
          <w:b/>
          <w:szCs w:val="21"/>
        </w:rPr>
      </w:pPr>
      <w:r>
        <w:rPr>
          <w:rFonts w:hint="eastAsia"/>
          <w:b/>
          <w:szCs w:val="21"/>
        </w:rPr>
        <w:t>男三：</w:t>
      </w:r>
      <w:r w:rsidRPr="00DD2053">
        <w:rPr>
          <w:rFonts w:hint="eastAsia"/>
          <w:szCs w:val="21"/>
        </w:rPr>
        <w:t>不是热门转专业不就没有意义了么。</w:t>
      </w:r>
    </w:p>
    <w:p w14:paraId="3AC759BB" w14:textId="6696A047" w:rsidR="00DD2053" w:rsidRPr="00DD2053" w:rsidRDefault="00DD2053">
      <w:pPr>
        <w:rPr>
          <w:szCs w:val="21"/>
        </w:rPr>
      </w:pPr>
      <w:r>
        <w:rPr>
          <w:rFonts w:hint="eastAsia"/>
          <w:b/>
          <w:szCs w:val="21"/>
        </w:rPr>
        <w:t>女二：</w:t>
      </w:r>
      <w:r w:rsidRPr="00DD2053">
        <w:rPr>
          <w:rFonts w:hint="eastAsia"/>
          <w:szCs w:val="21"/>
        </w:rPr>
        <w:t>哪跟哪呀，转专业跟这个有多大关系。</w:t>
      </w:r>
    </w:p>
    <w:p w14:paraId="46096E13" w14:textId="20CA2C34" w:rsidR="00DD2053" w:rsidRDefault="006F119E">
      <w:pPr>
        <w:rPr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6F119E">
        <w:rPr>
          <w:rFonts w:hint="eastAsia"/>
          <w:szCs w:val="21"/>
        </w:rPr>
        <w:t>你这个人那，怎么跟老一辈人一样的想法。</w:t>
      </w:r>
    </w:p>
    <w:p w14:paraId="070E7919" w14:textId="14C8829A" w:rsidR="006F119E" w:rsidRPr="003C5B24" w:rsidRDefault="006F119E">
      <w:pPr>
        <w:rPr>
          <w:szCs w:val="21"/>
        </w:rPr>
      </w:pPr>
      <w:r>
        <w:rPr>
          <w:rFonts w:hint="eastAsia"/>
          <w:b/>
          <w:szCs w:val="21"/>
        </w:rPr>
        <w:t>男一：</w:t>
      </w:r>
      <w:r w:rsidR="006E3E55" w:rsidRPr="006E3E55">
        <w:rPr>
          <w:rFonts w:hint="eastAsia"/>
          <w:szCs w:val="21"/>
        </w:rPr>
        <w:t>还真是，</w:t>
      </w:r>
      <w:r w:rsidRPr="003C5B24">
        <w:rPr>
          <w:rFonts w:hint="eastAsia"/>
          <w:szCs w:val="21"/>
        </w:rPr>
        <w:t>我上次过年回家呀，一些亲戚就问我出来能干嘛，</w:t>
      </w:r>
      <w:r w:rsidR="003C5B24" w:rsidRPr="00C0557D">
        <w:rPr>
          <w:rFonts w:hint="eastAsia"/>
          <w:szCs w:val="21"/>
        </w:rPr>
        <w:t>还</w:t>
      </w:r>
      <w:r w:rsidR="00C0557D" w:rsidRPr="00C0557D">
        <w:rPr>
          <w:rFonts w:hint="eastAsia"/>
          <w:szCs w:val="21"/>
        </w:rPr>
        <w:t>打赌说以后我没有</w:t>
      </w:r>
      <w:r w:rsidR="00F119E0">
        <w:rPr>
          <w:rFonts w:hint="eastAsia"/>
          <w:szCs w:val="21"/>
        </w:rPr>
        <w:t>隔壁</w:t>
      </w:r>
      <w:r w:rsidR="00C0557D" w:rsidRPr="00C0557D">
        <w:rPr>
          <w:rFonts w:hint="eastAsia"/>
          <w:szCs w:val="21"/>
        </w:rPr>
        <w:t>某某出息大呢。</w:t>
      </w:r>
    </w:p>
    <w:p w14:paraId="5FFEFE89" w14:textId="59C5A67A" w:rsidR="006F119E" w:rsidRPr="003C5B24" w:rsidRDefault="003C5B24">
      <w:pPr>
        <w:rPr>
          <w:szCs w:val="21"/>
        </w:rPr>
      </w:pPr>
      <w:r w:rsidRPr="003C5B24">
        <w:rPr>
          <w:rFonts w:hint="eastAsia"/>
          <w:b/>
          <w:szCs w:val="21"/>
        </w:rPr>
        <w:t>女二：</w:t>
      </w:r>
      <w:r w:rsidRPr="003C5B24">
        <w:rPr>
          <w:rFonts w:hint="eastAsia"/>
          <w:szCs w:val="21"/>
        </w:rPr>
        <w:t>我舅舅还问我毕业后分配到哪里</w:t>
      </w:r>
      <w:r>
        <w:rPr>
          <w:rFonts w:hint="eastAsia"/>
          <w:szCs w:val="21"/>
        </w:rPr>
        <w:t>，哈哈</w:t>
      </w:r>
      <w:proofErr w:type="gramStart"/>
      <w:r>
        <w:rPr>
          <w:rFonts w:hint="eastAsia"/>
          <w:szCs w:val="21"/>
        </w:rPr>
        <w:t>哈</w:t>
      </w:r>
      <w:proofErr w:type="gramEnd"/>
      <w:r>
        <w:rPr>
          <w:rFonts w:hint="eastAsia"/>
          <w:szCs w:val="21"/>
        </w:rPr>
        <w:t>。</w:t>
      </w:r>
    </w:p>
    <w:p w14:paraId="1073BA2C" w14:textId="587266A4" w:rsidR="006F119E" w:rsidRPr="00594944" w:rsidRDefault="00594944">
      <w:pPr>
        <w:rPr>
          <w:szCs w:val="21"/>
        </w:rPr>
      </w:pPr>
      <w:r>
        <w:rPr>
          <w:rFonts w:hint="eastAsia"/>
          <w:b/>
          <w:szCs w:val="21"/>
        </w:rPr>
        <w:t>男二：</w:t>
      </w:r>
      <w:r w:rsidRPr="00594944">
        <w:rPr>
          <w:rFonts w:hint="eastAsia"/>
          <w:szCs w:val="21"/>
        </w:rPr>
        <w:t>这个东西吧，学冷门就业面是窄，可是都差不多，不觉得冷门出来毕业即失业，还是靠自己呀。</w:t>
      </w:r>
    </w:p>
    <w:p w14:paraId="6E1E98CC" w14:textId="19184C9F" w:rsidR="006F119E" w:rsidRPr="00594944" w:rsidRDefault="00594944">
      <w:pPr>
        <w:rPr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594944">
        <w:rPr>
          <w:rFonts w:hint="eastAsia"/>
          <w:szCs w:val="21"/>
        </w:rPr>
        <w:t>对啊，自己喜欢就好，转吧。</w:t>
      </w:r>
    </w:p>
    <w:p w14:paraId="0C6B28F4" w14:textId="29722F55" w:rsidR="00594944" w:rsidRDefault="00594944">
      <w:pPr>
        <w:rPr>
          <w:b/>
          <w:szCs w:val="21"/>
        </w:rPr>
      </w:pPr>
      <w:r>
        <w:rPr>
          <w:rFonts w:hint="eastAsia"/>
          <w:b/>
          <w:szCs w:val="21"/>
        </w:rPr>
        <w:t>男二</w:t>
      </w:r>
      <w:r w:rsidR="007715BE">
        <w:rPr>
          <w:rFonts w:hint="eastAsia"/>
          <w:b/>
          <w:szCs w:val="21"/>
        </w:rPr>
        <w:t>站起来</w:t>
      </w:r>
      <w:r>
        <w:rPr>
          <w:rFonts w:hint="eastAsia"/>
          <w:b/>
          <w:szCs w:val="21"/>
        </w:rPr>
        <w:t>，</w:t>
      </w:r>
    </w:p>
    <w:p w14:paraId="48904216" w14:textId="2F85EDEF" w:rsidR="00DD2053" w:rsidRDefault="00594944">
      <w:pPr>
        <w:rPr>
          <w:b/>
          <w:szCs w:val="21"/>
        </w:rPr>
      </w:pPr>
      <w:r>
        <w:rPr>
          <w:rFonts w:hint="eastAsia"/>
          <w:b/>
          <w:szCs w:val="21"/>
        </w:rPr>
        <w:t>男三（压下去</w:t>
      </w:r>
      <w:r w:rsidR="00A91D8C">
        <w:rPr>
          <w:rFonts w:hint="eastAsia"/>
          <w:b/>
          <w:szCs w:val="21"/>
        </w:rPr>
        <w:t>，滑稽</w:t>
      </w:r>
      <w:r>
        <w:rPr>
          <w:rFonts w:hint="eastAsia"/>
          <w:b/>
          <w:szCs w:val="21"/>
        </w:rPr>
        <w:t>）：</w:t>
      </w:r>
      <w:r w:rsidR="00AA644E" w:rsidRPr="00A91D8C">
        <w:rPr>
          <w:rFonts w:hint="eastAsia"/>
          <w:szCs w:val="21"/>
        </w:rPr>
        <w:t>且慢，</w:t>
      </w:r>
      <w:r w:rsidR="00A91D8C" w:rsidRPr="008B3F27">
        <w:rPr>
          <w:rFonts w:hint="eastAsia"/>
          <w:szCs w:val="21"/>
        </w:rPr>
        <w:t>你去听过他们的课？</w:t>
      </w:r>
    </w:p>
    <w:p w14:paraId="4D59E3A8" w14:textId="7A7EAF03" w:rsidR="00594944" w:rsidRDefault="00A91D8C">
      <w:pPr>
        <w:rPr>
          <w:szCs w:val="21"/>
        </w:rPr>
      </w:pPr>
      <w:r>
        <w:rPr>
          <w:rFonts w:hint="eastAsia"/>
          <w:b/>
          <w:szCs w:val="21"/>
        </w:rPr>
        <w:t>男二：</w:t>
      </w:r>
      <w:r w:rsidRPr="00A91D8C">
        <w:rPr>
          <w:rFonts w:hint="eastAsia"/>
          <w:szCs w:val="21"/>
        </w:rPr>
        <w:t>当然听过啊。</w:t>
      </w:r>
      <w:r>
        <w:rPr>
          <w:rFonts w:hint="eastAsia"/>
          <w:szCs w:val="21"/>
        </w:rPr>
        <w:t>我从上学期就</w:t>
      </w:r>
      <w:proofErr w:type="gramStart"/>
      <w:r>
        <w:rPr>
          <w:rFonts w:hint="eastAsia"/>
          <w:szCs w:val="21"/>
        </w:rPr>
        <w:t>一直去</w:t>
      </w:r>
      <w:proofErr w:type="gramEnd"/>
      <w:r>
        <w:rPr>
          <w:rFonts w:hint="eastAsia"/>
          <w:szCs w:val="21"/>
        </w:rPr>
        <w:t>旁听的。</w:t>
      </w:r>
    </w:p>
    <w:p w14:paraId="690D0910" w14:textId="1C8E9E2E" w:rsidR="00B25EF8" w:rsidRDefault="00B25EF8">
      <w:pPr>
        <w:rPr>
          <w:szCs w:val="21"/>
        </w:rPr>
      </w:pPr>
      <w:r w:rsidRPr="00B25EF8">
        <w:rPr>
          <w:rFonts w:hint="eastAsia"/>
          <w:b/>
          <w:szCs w:val="21"/>
        </w:rPr>
        <w:t>男三：</w:t>
      </w:r>
      <w:r>
        <w:rPr>
          <w:rFonts w:hint="eastAsia"/>
          <w:szCs w:val="21"/>
        </w:rPr>
        <w:t>你真的想好了？</w:t>
      </w:r>
    </w:p>
    <w:p w14:paraId="7AE86579" w14:textId="270FA83A" w:rsidR="00B25EF8" w:rsidRPr="00B25EF8" w:rsidRDefault="00B25EF8">
      <w:pPr>
        <w:rPr>
          <w:b/>
          <w:szCs w:val="21"/>
        </w:rPr>
      </w:pPr>
      <w:r w:rsidRPr="00B25EF8">
        <w:rPr>
          <w:rFonts w:hint="eastAsia"/>
          <w:b/>
          <w:szCs w:val="21"/>
        </w:rPr>
        <w:t>男二：</w:t>
      </w:r>
      <w:r w:rsidR="007715BE" w:rsidRPr="007715BE">
        <w:rPr>
          <w:rFonts w:hint="eastAsia"/>
          <w:szCs w:val="21"/>
        </w:rPr>
        <w:t>基本是吧</w:t>
      </w:r>
      <w:r w:rsidRPr="00B25EF8">
        <w:rPr>
          <w:rFonts w:hint="eastAsia"/>
          <w:szCs w:val="21"/>
        </w:rPr>
        <w:t>。</w:t>
      </w:r>
    </w:p>
    <w:p w14:paraId="0144448C" w14:textId="72A5B02B" w:rsidR="008B3F27" w:rsidRDefault="008B3F27">
      <w:pPr>
        <w:rPr>
          <w:szCs w:val="21"/>
        </w:rPr>
      </w:pPr>
      <w:r w:rsidRPr="008B3F27">
        <w:rPr>
          <w:rFonts w:hint="eastAsia"/>
          <w:b/>
          <w:szCs w:val="21"/>
        </w:rPr>
        <w:t>男三</w:t>
      </w:r>
      <w:r w:rsidR="007715BE">
        <w:rPr>
          <w:rFonts w:hint="eastAsia"/>
          <w:b/>
          <w:szCs w:val="21"/>
        </w:rPr>
        <w:t>（假装深情）</w:t>
      </w:r>
      <w:r w:rsidR="00A91D8C">
        <w:rPr>
          <w:rFonts w:hint="eastAsia"/>
          <w:b/>
          <w:szCs w:val="21"/>
        </w:rPr>
        <w:t>：</w:t>
      </w:r>
      <w:r w:rsidR="00A91D8C" w:rsidRPr="00A91D8C">
        <w:rPr>
          <w:rFonts w:hint="eastAsia"/>
          <w:szCs w:val="21"/>
        </w:rPr>
        <w:t>你真的</w:t>
      </w:r>
      <w:r w:rsidR="007715BE">
        <w:rPr>
          <w:rFonts w:hint="eastAsia"/>
          <w:szCs w:val="21"/>
        </w:rPr>
        <w:t>舍得</w:t>
      </w:r>
      <w:r w:rsidR="00A91D8C" w:rsidRPr="00A91D8C">
        <w:rPr>
          <w:rFonts w:hint="eastAsia"/>
          <w:szCs w:val="21"/>
        </w:rPr>
        <w:t>离开</w:t>
      </w:r>
      <w:r w:rsidR="007715BE">
        <w:rPr>
          <w:rFonts w:hint="eastAsia"/>
          <w:szCs w:val="21"/>
        </w:rPr>
        <w:t>我们</w:t>
      </w:r>
      <w:r w:rsidR="00A91D8C" w:rsidRPr="00A91D8C">
        <w:rPr>
          <w:rFonts w:hint="eastAsia"/>
          <w:szCs w:val="21"/>
        </w:rPr>
        <w:t>冰块学的大家庭么？</w:t>
      </w:r>
    </w:p>
    <w:p w14:paraId="7FF3B17A" w14:textId="693F5750" w:rsidR="00A91D8C" w:rsidRDefault="00A91D8C">
      <w:pPr>
        <w:rPr>
          <w:b/>
          <w:szCs w:val="21"/>
        </w:rPr>
      </w:pPr>
      <w:r>
        <w:rPr>
          <w:rFonts w:hint="eastAsia"/>
          <w:b/>
          <w:szCs w:val="21"/>
        </w:rPr>
        <w:t>男二（无语）</w:t>
      </w:r>
    </w:p>
    <w:p w14:paraId="45353A94" w14:textId="34CEE353" w:rsidR="00A91D8C" w:rsidRPr="00A91D8C" w:rsidRDefault="00A91D8C">
      <w:pPr>
        <w:rPr>
          <w:b/>
          <w:szCs w:val="21"/>
        </w:rPr>
      </w:pPr>
      <w:r w:rsidRPr="00A91D8C">
        <w:rPr>
          <w:rFonts w:hint="eastAsia"/>
          <w:b/>
          <w:szCs w:val="21"/>
        </w:rPr>
        <w:t>女</w:t>
      </w:r>
      <w:proofErr w:type="gramStart"/>
      <w:r w:rsidRPr="00A91D8C">
        <w:rPr>
          <w:rFonts w:hint="eastAsia"/>
          <w:b/>
          <w:szCs w:val="21"/>
        </w:rPr>
        <w:t>一</w:t>
      </w:r>
      <w:proofErr w:type="gramEnd"/>
      <w:r w:rsidRPr="00A91D8C">
        <w:rPr>
          <w:rFonts w:hint="eastAsia"/>
          <w:b/>
          <w:szCs w:val="21"/>
        </w:rPr>
        <w:t>：</w:t>
      </w:r>
      <w:r w:rsidRPr="00A91D8C">
        <w:rPr>
          <w:rFonts w:hint="eastAsia"/>
          <w:szCs w:val="21"/>
        </w:rPr>
        <w:t>你这学的</w:t>
      </w:r>
      <w:r>
        <w:rPr>
          <w:rFonts w:hint="eastAsia"/>
          <w:szCs w:val="21"/>
        </w:rPr>
        <w:t>还</w:t>
      </w:r>
      <w:r w:rsidRPr="00A91D8C">
        <w:rPr>
          <w:rFonts w:hint="eastAsia"/>
          <w:szCs w:val="21"/>
        </w:rPr>
        <w:t>挺快的。</w:t>
      </w:r>
      <w:r w:rsidRPr="00A91D8C">
        <w:rPr>
          <w:rFonts w:hint="eastAsia"/>
          <w:b/>
          <w:szCs w:val="21"/>
        </w:rPr>
        <w:t>（汗）</w:t>
      </w:r>
    </w:p>
    <w:p w14:paraId="7E93851D" w14:textId="2C73788D" w:rsidR="00A91D8C" w:rsidRDefault="00A91D8C">
      <w:pPr>
        <w:rPr>
          <w:szCs w:val="21"/>
        </w:rPr>
      </w:pPr>
      <w:r w:rsidRPr="00A91D8C">
        <w:rPr>
          <w:rFonts w:hint="eastAsia"/>
          <w:b/>
          <w:szCs w:val="21"/>
        </w:rPr>
        <w:t>男</w:t>
      </w:r>
      <w:proofErr w:type="gramStart"/>
      <w:r w:rsidRPr="00A91D8C">
        <w:rPr>
          <w:rFonts w:hint="eastAsia"/>
          <w:b/>
          <w:szCs w:val="21"/>
        </w:rPr>
        <w:t>一</w:t>
      </w:r>
      <w:proofErr w:type="gramEnd"/>
      <w:r w:rsidRPr="00A91D8C">
        <w:rPr>
          <w:rFonts w:hint="eastAsia"/>
          <w:b/>
          <w:szCs w:val="21"/>
        </w:rPr>
        <w:t>：</w:t>
      </w:r>
      <w:r w:rsidR="007715BE" w:rsidRPr="007715BE">
        <w:rPr>
          <w:rFonts w:hint="eastAsia"/>
          <w:szCs w:val="21"/>
        </w:rPr>
        <w:t>咳</w:t>
      </w:r>
      <w:r w:rsidRPr="007715BE">
        <w:rPr>
          <w:rFonts w:hint="eastAsia"/>
          <w:szCs w:val="21"/>
        </w:rPr>
        <w:t>，</w:t>
      </w:r>
      <w:r>
        <w:rPr>
          <w:rFonts w:hint="eastAsia"/>
          <w:szCs w:val="21"/>
        </w:rPr>
        <w:t>又不是不回来了。</w:t>
      </w:r>
    </w:p>
    <w:p w14:paraId="088179AC" w14:textId="11E16EB5" w:rsidR="00B25EF8" w:rsidRPr="00B25EF8" w:rsidRDefault="00B25EF8">
      <w:pPr>
        <w:rPr>
          <w:b/>
          <w:szCs w:val="21"/>
        </w:rPr>
      </w:pPr>
      <w:r w:rsidRPr="00B25EF8">
        <w:rPr>
          <w:rFonts w:hint="eastAsia"/>
          <w:b/>
          <w:szCs w:val="21"/>
        </w:rPr>
        <w:lastRenderedPageBreak/>
        <w:t>男三：</w:t>
      </w:r>
      <w:r w:rsidRPr="00B25EF8">
        <w:rPr>
          <w:rFonts w:hint="eastAsia"/>
          <w:szCs w:val="21"/>
        </w:rPr>
        <w:t>那好吧。</w:t>
      </w:r>
      <w:r w:rsidR="007715BE">
        <w:rPr>
          <w:rFonts w:hint="eastAsia"/>
          <w:szCs w:val="21"/>
        </w:rPr>
        <w:t>（拿出《柏拉图对话集》开始翻）</w:t>
      </w:r>
    </w:p>
    <w:p w14:paraId="50103A05" w14:textId="77777777" w:rsidR="00041E61" w:rsidRDefault="00041E61">
      <w:pPr>
        <w:rPr>
          <w:b/>
          <w:szCs w:val="21"/>
        </w:rPr>
      </w:pPr>
    </w:p>
    <w:p w14:paraId="7F6C7694" w14:textId="6DF4BAF5" w:rsidR="00B25EF8" w:rsidRDefault="00B25EF8">
      <w:pPr>
        <w:rPr>
          <w:b/>
          <w:szCs w:val="21"/>
        </w:rPr>
      </w:pPr>
      <w:r>
        <w:rPr>
          <w:rFonts w:hint="eastAsia"/>
          <w:b/>
          <w:szCs w:val="21"/>
        </w:rPr>
        <w:t>女二</w:t>
      </w:r>
      <w:r w:rsidR="00041E61">
        <w:rPr>
          <w:rFonts w:hint="eastAsia"/>
          <w:b/>
          <w:szCs w:val="21"/>
        </w:rPr>
        <w:t>：</w:t>
      </w:r>
      <w:r w:rsidR="00041E61" w:rsidRPr="00041E61">
        <w:rPr>
          <w:rFonts w:hint="eastAsia"/>
          <w:szCs w:val="21"/>
        </w:rPr>
        <w:t>那个，你跟你家里人商量了吗，他们怎么说？</w:t>
      </w:r>
    </w:p>
    <w:p w14:paraId="114CF602" w14:textId="76548732" w:rsidR="00041E61" w:rsidRDefault="00041E61">
      <w:pPr>
        <w:rPr>
          <w:b/>
          <w:szCs w:val="21"/>
        </w:rPr>
      </w:pPr>
      <w:r>
        <w:rPr>
          <w:rFonts w:hint="eastAsia"/>
          <w:b/>
          <w:szCs w:val="21"/>
        </w:rPr>
        <w:t>男二：</w:t>
      </w:r>
      <w:r w:rsidR="00003E8A" w:rsidRPr="00003E8A">
        <w:rPr>
          <w:rFonts w:hint="eastAsia"/>
          <w:szCs w:val="21"/>
        </w:rPr>
        <w:t>他们一开始听我说要转挺开心，后来知道是去学冰淇淋，又怪我瞎折腾。</w:t>
      </w:r>
    </w:p>
    <w:p w14:paraId="03B73F01" w14:textId="0B4CB4B6" w:rsidR="00003E8A" w:rsidRPr="00003E8A" w:rsidRDefault="00003E8A">
      <w:pPr>
        <w:rPr>
          <w:szCs w:val="21"/>
        </w:rPr>
      </w:pPr>
      <w:r>
        <w:rPr>
          <w:rFonts w:hint="eastAsia"/>
          <w:b/>
          <w:szCs w:val="21"/>
        </w:rPr>
        <w:t>女二：</w:t>
      </w:r>
      <w:r w:rsidRPr="00003E8A">
        <w:rPr>
          <w:rFonts w:hint="eastAsia"/>
          <w:szCs w:val="21"/>
        </w:rPr>
        <w:t>你还是跟他们商量好在决定吧。</w:t>
      </w:r>
    </w:p>
    <w:p w14:paraId="1CCA4036" w14:textId="7756A580" w:rsidR="00AF2EA0" w:rsidRDefault="00CD77C1">
      <w:pPr>
        <w:rPr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 w:rsidR="00B326DA">
        <w:rPr>
          <w:rFonts w:hint="eastAsia"/>
          <w:b/>
          <w:szCs w:val="21"/>
        </w:rPr>
        <w:t>：</w:t>
      </w:r>
      <w:r w:rsidR="000F3B7A">
        <w:rPr>
          <w:rFonts w:hint="eastAsia"/>
          <w:szCs w:val="21"/>
        </w:rPr>
        <w:t>你觉得这是大问题么</w:t>
      </w:r>
      <w:r w:rsidR="00003E8A">
        <w:rPr>
          <w:rFonts w:hint="eastAsia"/>
          <w:szCs w:val="21"/>
        </w:rPr>
        <w:t>，自己认准的事情说服别人也有信心，</w:t>
      </w:r>
      <w:r w:rsidR="007715BE">
        <w:rPr>
          <w:rFonts w:hint="eastAsia"/>
          <w:szCs w:val="21"/>
        </w:rPr>
        <w:t>（重音）</w:t>
      </w:r>
      <w:r w:rsidR="00003E8A">
        <w:rPr>
          <w:rFonts w:hint="eastAsia"/>
          <w:szCs w:val="21"/>
        </w:rPr>
        <w:t>我们的未来应当由我们做主！</w:t>
      </w:r>
    </w:p>
    <w:p w14:paraId="23A5474E" w14:textId="7ACD06A3" w:rsidR="00CD77C1" w:rsidRDefault="00CD77C1">
      <w:pPr>
        <w:rPr>
          <w:szCs w:val="21"/>
        </w:rPr>
      </w:pPr>
    </w:p>
    <w:p w14:paraId="2684A23D" w14:textId="487AE713" w:rsidR="00CD77C1" w:rsidRPr="00CD77C1" w:rsidRDefault="00CD77C1">
      <w:pPr>
        <w:rPr>
          <w:b/>
          <w:szCs w:val="21"/>
        </w:rPr>
      </w:pPr>
      <w:r w:rsidRPr="00CD77C1">
        <w:rPr>
          <w:rFonts w:hint="eastAsia"/>
          <w:b/>
          <w:szCs w:val="21"/>
        </w:rPr>
        <w:t>朗读段</w:t>
      </w:r>
      <w:r w:rsidR="00003E8A">
        <w:rPr>
          <w:rFonts w:hint="eastAsia"/>
          <w:b/>
          <w:szCs w:val="21"/>
        </w:rPr>
        <w:t>，音乐</w:t>
      </w:r>
      <w:r w:rsidR="00810359" w:rsidRPr="00810359">
        <w:rPr>
          <w:rFonts w:hint="eastAsia"/>
          <w:szCs w:val="21"/>
        </w:rPr>
        <w:t>（平缓的配乐）</w:t>
      </w:r>
      <w:r w:rsidR="00003E8A">
        <w:rPr>
          <w:rFonts w:hint="eastAsia"/>
          <w:b/>
          <w:szCs w:val="21"/>
        </w:rPr>
        <w:t>起，顺序走到台前</w:t>
      </w:r>
    </w:p>
    <w:p w14:paraId="4375DFE7" w14:textId="289C1FB9" w:rsidR="00AA337F" w:rsidRPr="00D90581" w:rsidRDefault="00D90581" w:rsidP="00D90581">
      <w:pPr>
        <w:rPr>
          <w:szCs w:val="21"/>
        </w:rPr>
      </w:pPr>
      <w:r>
        <w:rPr>
          <w:rFonts w:hint="eastAsia"/>
          <w:b/>
          <w:szCs w:val="21"/>
        </w:rPr>
        <w:t>女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D90581">
        <w:rPr>
          <w:rFonts w:hint="eastAsia"/>
          <w:szCs w:val="21"/>
        </w:rPr>
        <w:t>能选择</w:t>
      </w:r>
      <w:r>
        <w:rPr>
          <w:rFonts w:hint="eastAsia"/>
          <w:szCs w:val="21"/>
        </w:rPr>
        <w:t>专业</w:t>
      </w:r>
      <w:r w:rsidRPr="00D90581">
        <w:rPr>
          <w:rFonts w:hint="eastAsia"/>
          <w:szCs w:val="21"/>
        </w:rPr>
        <w:t>是</w:t>
      </w:r>
      <w:r>
        <w:rPr>
          <w:rFonts w:hint="eastAsia"/>
          <w:szCs w:val="21"/>
        </w:rPr>
        <w:t>大学</w:t>
      </w:r>
      <w:r w:rsidRPr="00D90581">
        <w:rPr>
          <w:rFonts w:hint="eastAsia"/>
          <w:szCs w:val="21"/>
        </w:rPr>
        <w:t>比</w:t>
      </w:r>
      <w:r>
        <w:rPr>
          <w:rFonts w:hint="eastAsia"/>
          <w:szCs w:val="21"/>
        </w:rPr>
        <w:t>中学</w:t>
      </w:r>
      <w:r w:rsidRPr="00D90581">
        <w:rPr>
          <w:rFonts w:hint="eastAsia"/>
          <w:szCs w:val="21"/>
        </w:rPr>
        <w:t>优越的地方，但这同时也可</w:t>
      </w:r>
      <w:r w:rsidR="00003E8A">
        <w:rPr>
          <w:rFonts w:hint="eastAsia"/>
          <w:szCs w:val="21"/>
        </w:rPr>
        <w:t>能</w:t>
      </w:r>
      <w:r w:rsidR="007715BE">
        <w:rPr>
          <w:rFonts w:hint="eastAsia"/>
          <w:szCs w:val="21"/>
        </w:rPr>
        <w:t>害他</w:t>
      </w:r>
      <w:r w:rsidR="00003E8A">
        <w:rPr>
          <w:rFonts w:hint="eastAsia"/>
          <w:szCs w:val="21"/>
        </w:rPr>
        <w:t>失去</w:t>
      </w:r>
      <w:r>
        <w:rPr>
          <w:rFonts w:hint="eastAsia"/>
          <w:szCs w:val="21"/>
        </w:rPr>
        <w:t>乐趣</w:t>
      </w:r>
      <w:r w:rsidRPr="00D90581">
        <w:rPr>
          <w:rFonts w:hint="eastAsia"/>
          <w:szCs w:val="21"/>
        </w:rPr>
        <w:t>、</w:t>
      </w:r>
      <w:r w:rsidR="00003E8A">
        <w:rPr>
          <w:rFonts w:hint="eastAsia"/>
          <w:szCs w:val="21"/>
        </w:rPr>
        <w:t>浇灭</w:t>
      </w:r>
      <w:r w:rsidRPr="00D90581">
        <w:rPr>
          <w:rFonts w:hint="eastAsia"/>
          <w:szCs w:val="21"/>
        </w:rPr>
        <w:t>他的</w:t>
      </w:r>
      <w:r w:rsidR="00003E8A">
        <w:rPr>
          <w:rFonts w:hint="eastAsia"/>
          <w:szCs w:val="21"/>
        </w:rPr>
        <w:t>满腔热情</w:t>
      </w:r>
      <w:r w:rsidRPr="00D90581">
        <w:rPr>
          <w:rFonts w:hint="eastAsia"/>
          <w:szCs w:val="21"/>
        </w:rPr>
        <w:t>并使他</w:t>
      </w:r>
      <w:r>
        <w:rPr>
          <w:rFonts w:hint="eastAsia"/>
          <w:szCs w:val="21"/>
        </w:rPr>
        <w:t>虚度光阴</w:t>
      </w:r>
      <w:r w:rsidRPr="00D90581">
        <w:rPr>
          <w:rFonts w:hint="eastAsia"/>
          <w:szCs w:val="21"/>
        </w:rPr>
        <w:t>。</w:t>
      </w:r>
    </w:p>
    <w:p w14:paraId="4933A300" w14:textId="7C3420F3" w:rsidR="00003E8A" w:rsidRDefault="00003E8A" w:rsidP="00003E8A">
      <w:pPr>
        <w:rPr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</w:t>
      </w:r>
      <w:r w:rsidRPr="00900E86">
        <w:rPr>
          <w:rFonts w:hint="eastAsia"/>
          <w:szCs w:val="21"/>
        </w:rPr>
        <w:t>在选择</w:t>
      </w:r>
      <w:r>
        <w:rPr>
          <w:rFonts w:hint="eastAsia"/>
          <w:szCs w:val="21"/>
        </w:rPr>
        <w:t>专业</w:t>
      </w:r>
      <w:r w:rsidRPr="00900E86">
        <w:rPr>
          <w:rFonts w:hint="eastAsia"/>
          <w:szCs w:val="21"/>
        </w:rPr>
        <w:t>时，我们应该遵循的主要指针是</w:t>
      </w:r>
      <w:r>
        <w:rPr>
          <w:rFonts w:hint="eastAsia"/>
          <w:szCs w:val="21"/>
        </w:rPr>
        <w:t>自身的兴趣</w:t>
      </w:r>
      <w:r w:rsidRPr="00900E86">
        <w:rPr>
          <w:rFonts w:hint="eastAsia"/>
          <w:szCs w:val="21"/>
        </w:rPr>
        <w:t>和我们</w:t>
      </w:r>
      <w:r>
        <w:rPr>
          <w:rFonts w:hint="eastAsia"/>
          <w:szCs w:val="21"/>
        </w:rPr>
        <w:t>就业的真正意向</w:t>
      </w:r>
      <w:r w:rsidRPr="00900E86">
        <w:rPr>
          <w:rFonts w:hint="eastAsia"/>
          <w:szCs w:val="21"/>
        </w:rPr>
        <w:t>。不应认为，这两种利益是敌对的，互相冲突的，一种利益必须消灭另一种的</w:t>
      </w:r>
      <w:r>
        <w:rPr>
          <w:rFonts w:hint="eastAsia"/>
          <w:szCs w:val="21"/>
        </w:rPr>
        <w:t>。</w:t>
      </w:r>
    </w:p>
    <w:p w14:paraId="6E468B30" w14:textId="3C81BDA5" w:rsidR="00003E8A" w:rsidRDefault="00003E8A" w:rsidP="00D0629C">
      <w:pPr>
        <w:rPr>
          <w:szCs w:val="21"/>
        </w:rPr>
      </w:pPr>
      <w:r>
        <w:rPr>
          <w:rFonts w:hint="eastAsia"/>
          <w:b/>
          <w:szCs w:val="21"/>
        </w:rPr>
        <w:t>男</w:t>
      </w:r>
      <w:r w:rsidR="000143B7">
        <w:rPr>
          <w:rFonts w:hint="eastAsia"/>
          <w:b/>
          <w:szCs w:val="21"/>
        </w:rPr>
        <w:t>二</w:t>
      </w:r>
      <w:r w:rsidR="00D0629C" w:rsidRPr="00D0629C">
        <w:rPr>
          <w:rFonts w:hint="eastAsia"/>
          <w:b/>
          <w:szCs w:val="21"/>
        </w:rPr>
        <w:t>：</w:t>
      </w:r>
      <w:r w:rsidR="00D0629C">
        <w:rPr>
          <w:rFonts w:hint="eastAsia"/>
          <w:szCs w:val="21"/>
        </w:rPr>
        <w:t>如果我们选择了最喜欢的专业</w:t>
      </w:r>
      <w:r w:rsidR="007D33A4">
        <w:rPr>
          <w:rFonts w:hint="eastAsia"/>
          <w:szCs w:val="21"/>
        </w:rPr>
        <w:t>，</w:t>
      </w:r>
      <w:r w:rsidR="00D0629C">
        <w:rPr>
          <w:rFonts w:hint="eastAsia"/>
          <w:szCs w:val="21"/>
        </w:rPr>
        <w:t>什么也不能把我们压倒，因为这是我们</w:t>
      </w:r>
      <w:r>
        <w:rPr>
          <w:rFonts w:hint="eastAsia"/>
          <w:szCs w:val="21"/>
        </w:rPr>
        <w:t>内心</w:t>
      </w:r>
      <w:r w:rsidR="00D0629C">
        <w:rPr>
          <w:rFonts w:hint="eastAsia"/>
          <w:szCs w:val="21"/>
        </w:rPr>
        <w:t>的</w:t>
      </w:r>
      <w:r>
        <w:rPr>
          <w:rFonts w:hint="eastAsia"/>
          <w:szCs w:val="21"/>
        </w:rPr>
        <w:t>选择</w:t>
      </w:r>
      <w:r w:rsidR="00D0629C">
        <w:rPr>
          <w:rFonts w:hint="eastAsia"/>
          <w:szCs w:val="21"/>
        </w:rPr>
        <w:t>。那时我们所抱着的就不是</w:t>
      </w:r>
      <w:r w:rsidR="006E3E55">
        <w:rPr>
          <w:rFonts w:hint="eastAsia"/>
          <w:szCs w:val="21"/>
        </w:rPr>
        <w:t>可怜的</w:t>
      </w:r>
      <w:r w:rsidR="00D0629C">
        <w:rPr>
          <w:rFonts w:hint="eastAsia"/>
          <w:szCs w:val="21"/>
        </w:rPr>
        <w:t>功利的世俗的心态，我们的</w:t>
      </w:r>
      <w:r>
        <w:rPr>
          <w:rFonts w:hint="eastAsia"/>
          <w:szCs w:val="21"/>
        </w:rPr>
        <w:t>斗志</w:t>
      </w:r>
      <w:r w:rsidR="00D0629C">
        <w:rPr>
          <w:rFonts w:hint="eastAsia"/>
          <w:szCs w:val="21"/>
        </w:rPr>
        <w:t>才真正</w:t>
      </w:r>
      <w:r w:rsidR="006E3E55">
        <w:rPr>
          <w:rFonts w:hint="eastAsia"/>
          <w:szCs w:val="21"/>
        </w:rPr>
        <w:t>被</w:t>
      </w:r>
      <w:r w:rsidR="00D0629C">
        <w:rPr>
          <w:rFonts w:hint="eastAsia"/>
          <w:szCs w:val="21"/>
        </w:rPr>
        <w:t>激发出来。</w:t>
      </w:r>
    </w:p>
    <w:p w14:paraId="040826DC" w14:textId="7E062E09" w:rsidR="00D0629C" w:rsidRDefault="00003E8A" w:rsidP="00D0629C">
      <w:pPr>
        <w:rPr>
          <w:szCs w:val="21"/>
        </w:rPr>
      </w:pPr>
      <w:r w:rsidRPr="00003E8A">
        <w:rPr>
          <w:rFonts w:hint="eastAsia"/>
          <w:b/>
          <w:szCs w:val="21"/>
        </w:rPr>
        <w:t>女</w:t>
      </w:r>
      <w:r w:rsidR="007715BE">
        <w:rPr>
          <w:rFonts w:hint="eastAsia"/>
          <w:b/>
          <w:szCs w:val="21"/>
        </w:rPr>
        <w:t>二</w:t>
      </w:r>
      <w:r>
        <w:rPr>
          <w:rFonts w:hint="eastAsia"/>
          <w:szCs w:val="21"/>
        </w:rPr>
        <w:t>：</w:t>
      </w:r>
      <w:r w:rsidR="001E1485">
        <w:rPr>
          <w:rFonts w:hint="eastAsia"/>
          <w:szCs w:val="21"/>
        </w:rPr>
        <w:t>当我们毕业时回首我们四年的求知路，想起我们的选择，将不会后悔。</w:t>
      </w:r>
    </w:p>
    <w:p w14:paraId="02BB12BE" w14:textId="6B2BE5BE" w:rsidR="004C69E7" w:rsidRDefault="004C69E7" w:rsidP="00660D63">
      <w:pPr>
        <w:rPr>
          <w:b/>
          <w:szCs w:val="21"/>
        </w:rPr>
      </w:pPr>
      <w:r>
        <w:rPr>
          <w:rFonts w:hint="eastAsia"/>
          <w:b/>
          <w:szCs w:val="21"/>
        </w:rPr>
        <w:t>《柏拉图对话集》在某个时刻掉了，男三看着自己的朋友们，疑惑。</w:t>
      </w:r>
    </w:p>
    <w:p w14:paraId="211C64BA" w14:textId="5689E24A" w:rsidR="00660D63" w:rsidRDefault="000143B7" w:rsidP="00660D63">
      <w:pPr>
        <w:rPr>
          <w:szCs w:val="21"/>
        </w:rPr>
      </w:pPr>
      <w:r>
        <w:rPr>
          <w:rFonts w:hint="eastAsia"/>
          <w:b/>
          <w:szCs w:val="21"/>
        </w:rPr>
        <w:t>男一、</w:t>
      </w:r>
      <w:r w:rsidR="00D90581">
        <w:rPr>
          <w:rFonts w:hint="eastAsia"/>
          <w:b/>
          <w:szCs w:val="21"/>
        </w:rPr>
        <w:t>男二</w:t>
      </w:r>
      <w:r>
        <w:rPr>
          <w:rFonts w:hint="eastAsia"/>
          <w:b/>
          <w:szCs w:val="21"/>
        </w:rPr>
        <w:t>、女一</w:t>
      </w:r>
      <w:r w:rsidR="007715BE">
        <w:rPr>
          <w:rFonts w:hint="eastAsia"/>
          <w:b/>
          <w:szCs w:val="21"/>
        </w:rPr>
        <w:t>、女二</w:t>
      </w:r>
      <w:r w:rsidR="00660D63" w:rsidRPr="00747662">
        <w:rPr>
          <w:rFonts w:hint="eastAsia"/>
          <w:b/>
          <w:szCs w:val="21"/>
        </w:rPr>
        <w:t>：</w:t>
      </w:r>
      <w:r w:rsidR="00660D63">
        <w:rPr>
          <w:rFonts w:hint="eastAsia"/>
          <w:szCs w:val="21"/>
        </w:rPr>
        <w:t>让一切世俗的眼光在我们真的理智面前发抖吧，自由的学生在这次觉醒中失去的只是物质的锁链，他们得到的将会是光明的未来。</w:t>
      </w:r>
      <w:r w:rsidR="007715BE" w:rsidRPr="007715BE">
        <w:rPr>
          <w:rFonts w:hint="eastAsia"/>
          <w:b/>
          <w:szCs w:val="21"/>
        </w:rPr>
        <w:t>（做个统一动作）</w:t>
      </w:r>
    </w:p>
    <w:p w14:paraId="68358FD9" w14:textId="38255D15" w:rsidR="00C0557D" w:rsidRDefault="000143B7" w:rsidP="00C0557D">
      <w:pPr>
        <w:rPr>
          <w:szCs w:val="21"/>
        </w:rPr>
      </w:pPr>
      <w:r>
        <w:rPr>
          <w:rFonts w:hint="eastAsia"/>
          <w:b/>
          <w:szCs w:val="21"/>
        </w:rPr>
        <w:t>男三</w:t>
      </w:r>
      <w:r w:rsidR="00260796">
        <w:rPr>
          <w:rFonts w:hint="eastAsia"/>
          <w:b/>
          <w:szCs w:val="21"/>
        </w:rPr>
        <w:t>（</w:t>
      </w:r>
      <w:r w:rsidR="00C0557D">
        <w:rPr>
          <w:rFonts w:hint="eastAsia"/>
          <w:b/>
          <w:szCs w:val="21"/>
        </w:rPr>
        <w:t>快步上前，</w:t>
      </w:r>
      <w:r w:rsidR="00260796">
        <w:rPr>
          <w:rFonts w:hint="eastAsia"/>
          <w:b/>
          <w:szCs w:val="21"/>
        </w:rPr>
        <w:t>激情澎湃</w:t>
      </w:r>
      <w:r w:rsidR="006E3E55">
        <w:rPr>
          <w:rFonts w:hint="eastAsia"/>
          <w:b/>
          <w:szCs w:val="21"/>
        </w:rPr>
        <w:t>，对观众，</w:t>
      </w:r>
      <w:r w:rsidR="007715BE">
        <w:rPr>
          <w:rFonts w:hint="eastAsia"/>
          <w:b/>
          <w:szCs w:val="21"/>
        </w:rPr>
        <w:t>加入队伍，相同的姿势</w:t>
      </w:r>
      <w:r w:rsidR="00260796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：</w:t>
      </w:r>
      <w:r w:rsidRPr="000143B7">
        <w:rPr>
          <w:rFonts w:hint="eastAsia"/>
          <w:szCs w:val="21"/>
        </w:rPr>
        <w:t>同学们</w:t>
      </w:r>
      <w:r>
        <w:rPr>
          <w:rFonts w:hint="eastAsia"/>
          <w:szCs w:val="21"/>
        </w:rPr>
        <w:t>！</w:t>
      </w:r>
    </w:p>
    <w:p w14:paraId="34E8FC97" w14:textId="60186969" w:rsidR="00AF2EA0" w:rsidRPr="00C0557D" w:rsidRDefault="00C0557D">
      <w:pPr>
        <w:rPr>
          <w:b/>
          <w:szCs w:val="21"/>
        </w:rPr>
      </w:pPr>
      <w:r w:rsidRPr="000143B7">
        <w:rPr>
          <w:rFonts w:hint="eastAsia"/>
          <w:b/>
          <w:szCs w:val="21"/>
        </w:rPr>
        <w:t>音乐</w:t>
      </w:r>
      <w:r>
        <w:rPr>
          <w:rFonts w:hint="eastAsia"/>
          <w:b/>
          <w:szCs w:val="21"/>
        </w:rPr>
        <w:t>迅速</w:t>
      </w:r>
      <w:r w:rsidRPr="000143B7">
        <w:rPr>
          <w:rFonts w:hint="eastAsia"/>
          <w:b/>
          <w:szCs w:val="21"/>
        </w:rPr>
        <w:t>停</w:t>
      </w:r>
      <w:r>
        <w:rPr>
          <w:rFonts w:hint="eastAsia"/>
          <w:b/>
          <w:szCs w:val="21"/>
        </w:rPr>
        <w:t>下</w:t>
      </w:r>
      <w:r w:rsidRPr="000143B7">
        <w:rPr>
          <w:rFonts w:hint="eastAsia"/>
          <w:b/>
          <w:szCs w:val="21"/>
        </w:rPr>
        <w:t>。</w:t>
      </w:r>
    </w:p>
    <w:p w14:paraId="65C78BC6" w14:textId="3558E7B9" w:rsidR="000143B7" w:rsidRDefault="000143B7">
      <w:pPr>
        <w:rPr>
          <w:b/>
          <w:szCs w:val="21"/>
        </w:rPr>
      </w:pPr>
      <w:r>
        <w:rPr>
          <w:rFonts w:hint="eastAsia"/>
          <w:b/>
          <w:szCs w:val="21"/>
        </w:rPr>
        <w:t>男一、男二、</w:t>
      </w:r>
      <w:r w:rsidR="007715BE">
        <w:rPr>
          <w:rFonts w:hint="eastAsia"/>
          <w:b/>
          <w:szCs w:val="21"/>
        </w:rPr>
        <w:t>女一、</w:t>
      </w:r>
      <w:r>
        <w:rPr>
          <w:rFonts w:hint="eastAsia"/>
          <w:b/>
          <w:szCs w:val="21"/>
        </w:rPr>
        <w:t>女二</w:t>
      </w:r>
      <w:r w:rsidR="007715BE">
        <w:rPr>
          <w:rFonts w:hint="eastAsia"/>
          <w:b/>
          <w:szCs w:val="21"/>
        </w:rPr>
        <w:t>没有理会，回到桌椅。</w:t>
      </w:r>
    </w:p>
    <w:p w14:paraId="3CC2076A" w14:textId="03CCF007" w:rsidR="000143B7" w:rsidRDefault="00810359">
      <w:pPr>
        <w:rPr>
          <w:b/>
          <w:szCs w:val="21"/>
        </w:rPr>
      </w:pPr>
      <w:r>
        <w:rPr>
          <w:rFonts w:hint="eastAsia"/>
          <w:b/>
          <w:szCs w:val="21"/>
        </w:rPr>
        <w:t>剩下</w:t>
      </w:r>
      <w:r w:rsidR="000143B7">
        <w:rPr>
          <w:rFonts w:hint="eastAsia"/>
          <w:b/>
          <w:szCs w:val="21"/>
        </w:rPr>
        <w:t>男三</w:t>
      </w:r>
      <w:r w:rsidR="007715BE">
        <w:rPr>
          <w:rFonts w:hint="eastAsia"/>
          <w:b/>
          <w:szCs w:val="21"/>
        </w:rPr>
        <w:t>定身</w:t>
      </w:r>
      <w:r w:rsidR="000143B7">
        <w:rPr>
          <w:rFonts w:hint="eastAsia"/>
          <w:b/>
          <w:szCs w:val="21"/>
        </w:rPr>
        <w:t>。</w:t>
      </w:r>
    </w:p>
    <w:p w14:paraId="466B44CF" w14:textId="77777777" w:rsidR="000143B7" w:rsidRPr="007304CB" w:rsidRDefault="000143B7">
      <w:pPr>
        <w:rPr>
          <w:b/>
          <w:szCs w:val="21"/>
        </w:rPr>
      </w:pPr>
    </w:p>
    <w:p w14:paraId="7F2384C5" w14:textId="523BB1B4" w:rsidR="00D9184B" w:rsidRDefault="00D9184B">
      <w:pPr>
        <w:rPr>
          <w:szCs w:val="21"/>
        </w:rPr>
      </w:pPr>
      <w:r w:rsidRPr="0061383F">
        <w:rPr>
          <w:rFonts w:hint="eastAsia"/>
          <w:b/>
          <w:szCs w:val="21"/>
        </w:rPr>
        <w:t>男二</w:t>
      </w:r>
      <w:r w:rsidR="001E3E3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我去交申请表！</w:t>
      </w:r>
      <w:r w:rsidR="006E3E55">
        <w:rPr>
          <w:rFonts w:hint="eastAsia"/>
          <w:b/>
          <w:szCs w:val="21"/>
        </w:rPr>
        <w:t>（拿到申请表</w:t>
      </w:r>
      <w:r w:rsidR="007715BE">
        <w:rPr>
          <w:rFonts w:hint="eastAsia"/>
          <w:b/>
          <w:szCs w:val="21"/>
        </w:rPr>
        <w:t>，走</w:t>
      </w:r>
      <w:r w:rsidR="006E3E55">
        <w:rPr>
          <w:rFonts w:hint="eastAsia"/>
          <w:b/>
          <w:szCs w:val="21"/>
        </w:rPr>
        <w:t>）</w:t>
      </w:r>
    </w:p>
    <w:p w14:paraId="5904998B" w14:textId="5AAB6A37" w:rsidR="00D9184B" w:rsidRDefault="007715BE">
      <w:pPr>
        <w:rPr>
          <w:szCs w:val="21"/>
        </w:rPr>
      </w:pPr>
      <w:r>
        <w:rPr>
          <w:rFonts w:hint="eastAsia"/>
          <w:b/>
          <w:szCs w:val="21"/>
        </w:rPr>
        <w:t>男三（抓住机会）</w:t>
      </w:r>
      <w:r w:rsidR="00D9184B" w:rsidRPr="0061383F">
        <w:rPr>
          <w:rFonts w:hint="eastAsia"/>
          <w:b/>
          <w:szCs w:val="21"/>
        </w:rPr>
        <w:t>：</w:t>
      </w:r>
      <w:r w:rsidR="00B326DA">
        <w:rPr>
          <w:rFonts w:hint="eastAsia"/>
          <w:szCs w:val="21"/>
        </w:rPr>
        <w:t>哎</w:t>
      </w:r>
      <w:r w:rsidR="00D9184B">
        <w:rPr>
          <w:rFonts w:hint="eastAsia"/>
          <w:szCs w:val="21"/>
        </w:rPr>
        <w:t>，马上就上课了。</w:t>
      </w:r>
    </w:p>
    <w:p w14:paraId="6A19651D" w14:textId="4EA3EC80" w:rsidR="00D9184B" w:rsidRDefault="00D9184B">
      <w:pPr>
        <w:rPr>
          <w:szCs w:val="21"/>
        </w:rPr>
      </w:pPr>
      <w:r w:rsidRPr="0061383F">
        <w:rPr>
          <w:rFonts w:hint="eastAsia"/>
          <w:b/>
          <w:szCs w:val="21"/>
        </w:rPr>
        <w:t>男二：</w:t>
      </w:r>
      <w:r>
        <w:rPr>
          <w:rFonts w:hint="eastAsia"/>
          <w:szCs w:val="21"/>
        </w:rPr>
        <w:t>我都要转专业了，还上什么课呀。</w:t>
      </w:r>
      <w:r w:rsidR="000143B7" w:rsidRPr="000143B7">
        <w:rPr>
          <w:rFonts w:hint="eastAsia"/>
          <w:b/>
          <w:szCs w:val="21"/>
        </w:rPr>
        <w:t>（跑）</w:t>
      </w:r>
    </w:p>
    <w:p w14:paraId="710B8FBF" w14:textId="77777777" w:rsidR="000143B7" w:rsidRDefault="000143B7">
      <w:pPr>
        <w:rPr>
          <w:b/>
          <w:szCs w:val="21"/>
        </w:rPr>
      </w:pPr>
    </w:p>
    <w:p w14:paraId="3CD66E9F" w14:textId="1170DED2" w:rsidR="005C78FC" w:rsidRDefault="005C78FC">
      <w:pPr>
        <w:rPr>
          <w:b/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铃声</w:t>
      </w:r>
      <w:r w:rsidR="00810359" w:rsidRPr="00810359">
        <w:rPr>
          <w:rFonts w:hint="eastAsia"/>
          <w:szCs w:val="21"/>
        </w:rPr>
        <w:t>（推荐诺基亚）</w:t>
      </w:r>
    </w:p>
    <w:p w14:paraId="7D3F6583" w14:textId="31A41EC2" w:rsidR="007715BE" w:rsidRPr="00041E61" w:rsidRDefault="00810359">
      <w:pPr>
        <w:rPr>
          <w:b/>
          <w:szCs w:val="21"/>
        </w:rPr>
      </w:pPr>
      <w:r>
        <w:rPr>
          <w:rFonts w:hint="eastAsia"/>
          <w:b/>
          <w:szCs w:val="21"/>
        </w:rPr>
        <w:t>男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：喂。</w:t>
      </w:r>
    </w:p>
    <w:p w14:paraId="40359627" w14:textId="6820ECDF" w:rsidR="005C78FC" w:rsidRDefault="005C78FC">
      <w:pPr>
        <w:rPr>
          <w:szCs w:val="21"/>
        </w:rPr>
      </w:pPr>
      <w:r>
        <w:rPr>
          <w:rFonts w:hint="eastAsia"/>
          <w:b/>
          <w:szCs w:val="21"/>
        </w:rPr>
        <w:t>画外音（电话）：</w:t>
      </w:r>
      <w:r w:rsidRPr="005C78FC">
        <w:rPr>
          <w:rFonts w:hint="eastAsia"/>
          <w:szCs w:val="21"/>
        </w:rPr>
        <w:t>哥们，</w:t>
      </w:r>
      <w:r>
        <w:rPr>
          <w:rFonts w:hint="eastAsia"/>
          <w:szCs w:val="21"/>
        </w:rPr>
        <w:t>你说的对</w:t>
      </w:r>
      <w:r w:rsidRPr="005C78FC">
        <w:rPr>
          <w:rFonts w:hint="eastAsia"/>
          <w:szCs w:val="21"/>
        </w:rPr>
        <w:t>，我退学</w:t>
      </w:r>
      <w:r w:rsidR="00041E61">
        <w:rPr>
          <w:rFonts w:hint="eastAsia"/>
          <w:szCs w:val="21"/>
        </w:rPr>
        <w:t>重新</w:t>
      </w:r>
      <w:r w:rsidRPr="005C78FC">
        <w:rPr>
          <w:rFonts w:hint="eastAsia"/>
          <w:szCs w:val="21"/>
        </w:rPr>
        <w:t>高考吧。</w:t>
      </w:r>
    </w:p>
    <w:p w14:paraId="522C1DEA" w14:textId="01846EAE" w:rsidR="00810359" w:rsidRDefault="00810359"/>
    <w:p w14:paraId="5096C66D" w14:textId="00FA2D49" w:rsidR="00810359" w:rsidRPr="00810359" w:rsidRDefault="00810359">
      <w:pPr>
        <w:rPr>
          <w:b/>
        </w:rPr>
      </w:pPr>
      <w:r w:rsidRPr="00810359">
        <w:rPr>
          <w:rFonts w:hint="eastAsia"/>
          <w:b/>
        </w:rPr>
        <w:t>众人谢幕</w:t>
      </w:r>
      <w:r w:rsidRPr="00810359">
        <w:rPr>
          <w:rFonts w:hint="eastAsia"/>
        </w:rPr>
        <w:t>（</w:t>
      </w:r>
      <w:r>
        <w:rPr>
          <w:rFonts w:hint="eastAsia"/>
        </w:rPr>
        <w:t>还未起身，起音乐，除男三所有人用可爱步伐退场，男三不会，只好跟在后边，并有一两次失败的尝试</w:t>
      </w:r>
      <w:r w:rsidRPr="00810359">
        <w:rPr>
          <w:rFonts w:hint="eastAsia"/>
        </w:rPr>
        <w:t>）</w:t>
      </w:r>
    </w:p>
    <w:sectPr w:rsidR="00810359" w:rsidRPr="0081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65"/>
    <w:rsid w:val="00003E8A"/>
    <w:rsid w:val="000143B7"/>
    <w:rsid w:val="000270E4"/>
    <w:rsid w:val="00041E61"/>
    <w:rsid w:val="00054BE4"/>
    <w:rsid w:val="000621FA"/>
    <w:rsid w:val="00094FAA"/>
    <w:rsid w:val="000A468A"/>
    <w:rsid w:val="000F3B7A"/>
    <w:rsid w:val="00142B78"/>
    <w:rsid w:val="001473EF"/>
    <w:rsid w:val="00152A25"/>
    <w:rsid w:val="00186D84"/>
    <w:rsid w:val="00196952"/>
    <w:rsid w:val="001B1204"/>
    <w:rsid w:val="001E1485"/>
    <w:rsid w:val="001E3E3C"/>
    <w:rsid w:val="00204886"/>
    <w:rsid w:val="00260796"/>
    <w:rsid w:val="00290AE6"/>
    <w:rsid w:val="002A6337"/>
    <w:rsid w:val="002C0933"/>
    <w:rsid w:val="00366889"/>
    <w:rsid w:val="00370322"/>
    <w:rsid w:val="0039153D"/>
    <w:rsid w:val="003A5D6C"/>
    <w:rsid w:val="003A7B66"/>
    <w:rsid w:val="003C5B24"/>
    <w:rsid w:val="00431A34"/>
    <w:rsid w:val="004B5E71"/>
    <w:rsid w:val="004C69E7"/>
    <w:rsid w:val="00546C9D"/>
    <w:rsid w:val="00594944"/>
    <w:rsid w:val="005C78FC"/>
    <w:rsid w:val="005D3DFF"/>
    <w:rsid w:val="0061383F"/>
    <w:rsid w:val="00613B26"/>
    <w:rsid w:val="00660D63"/>
    <w:rsid w:val="00670540"/>
    <w:rsid w:val="006E3E55"/>
    <w:rsid w:val="006F119E"/>
    <w:rsid w:val="0071383D"/>
    <w:rsid w:val="00716B82"/>
    <w:rsid w:val="007304CB"/>
    <w:rsid w:val="00747662"/>
    <w:rsid w:val="00753A5D"/>
    <w:rsid w:val="007715BE"/>
    <w:rsid w:val="007D33A4"/>
    <w:rsid w:val="007D4533"/>
    <w:rsid w:val="00810359"/>
    <w:rsid w:val="00815226"/>
    <w:rsid w:val="00836AEF"/>
    <w:rsid w:val="00866FA9"/>
    <w:rsid w:val="008B3F27"/>
    <w:rsid w:val="008D14EA"/>
    <w:rsid w:val="008D4371"/>
    <w:rsid w:val="00900E86"/>
    <w:rsid w:val="00942710"/>
    <w:rsid w:val="00974DA0"/>
    <w:rsid w:val="009930EE"/>
    <w:rsid w:val="009A3D65"/>
    <w:rsid w:val="009B0215"/>
    <w:rsid w:val="009C0164"/>
    <w:rsid w:val="009C4949"/>
    <w:rsid w:val="009C5A74"/>
    <w:rsid w:val="00A22C29"/>
    <w:rsid w:val="00A278F7"/>
    <w:rsid w:val="00A838CA"/>
    <w:rsid w:val="00A91D8C"/>
    <w:rsid w:val="00AA337F"/>
    <w:rsid w:val="00AA644E"/>
    <w:rsid w:val="00AF2EA0"/>
    <w:rsid w:val="00B25EF8"/>
    <w:rsid w:val="00B326DA"/>
    <w:rsid w:val="00B32779"/>
    <w:rsid w:val="00B33153"/>
    <w:rsid w:val="00C0557D"/>
    <w:rsid w:val="00C15D60"/>
    <w:rsid w:val="00C36B03"/>
    <w:rsid w:val="00C40AF5"/>
    <w:rsid w:val="00C903C0"/>
    <w:rsid w:val="00CA08AC"/>
    <w:rsid w:val="00CC0738"/>
    <w:rsid w:val="00CD77C1"/>
    <w:rsid w:val="00D0629C"/>
    <w:rsid w:val="00D5650F"/>
    <w:rsid w:val="00D90581"/>
    <w:rsid w:val="00D9184B"/>
    <w:rsid w:val="00D95F20"/>
    <w:rsid w:val="00DA6662"/>
    <w:rsid w:val="00DD2053"/>
    <w:rsid w:val="00DD5F22"/>
    <w:rsid w:val="00E018C1"/>
    <w:rsid w:val="00E1192C"/>
    <w:rsid w:val="00E411EA"/>
    <w:rsid w:val="00E54FCC"/>
    <w:rsid w:val="00EC03CF"/>
    <w:rsid w:val="00F07D40"/>
    <w:rsid w:val="00F119E0"/>
    <w:rsid w:val="00F36E14"/>
    <w:rsid w:val="00F4587A"/>
    <w:rsid w:val="00FA3A79"/>
    <w:rsid w:val="00FD6366"/>
    <w:rsid w:val="00FE5655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2525"/>
  <w15:chartTrackingRefBased/>
  <w15:docId w15:val="{B3BBBE55-D8CB-433E-813D-315D1F00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8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8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684B-7E93-4412-AA1C-C938B121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逸飞</dc:creator>
  <cp:keywords/>
  <dc:description/>
  <cp:lastModifiedBy>Jeffery</cp:lastModifiedBy>
  <cp:revision>51</cp:revision>
  <dcterms:created xsi:type="dcterms:W3CDTF">2018-05-15T02:08:00Z</dcterms:created>
  <dcterms:modified xsi:type="dcterms:W3CDTF">2018-06-05T00:28:00Z</dcterms:modified>
</cp:coreProperties>
</file>